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0EE0F" w14:textId="77777777" w:rsidR="00AE36E7" w:rsidRDefault="00AE36E7" w:rsidP="00B7359C">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Note: Reviewer comments are in black while our responses are in red.</w:t>
      </w:r>
    </w:p>
    <w:p w14:paraId="6F799B33" w14:textId="77777777" w:rsidR="00AE36E7" w:rsidRDefault="00AE36E7" w:rsidP="00B7359C">
      <w:pPr>
        <w:rPr>
          <w:rFonts w:ascii="Arial" w:eastAsia="Times New Roman" w:hAnsi="Arial" w:cs="Arial"/>
          <w:color w:val="222222"/>
          <w:shd w:val="clear" w:color="auto" w:fill="FFFFFF"/>
        </w:rPr>
      </w:pPr>
    </w:p>
    <w:p w14:paraId="2743E6FE" w14:textId="77777777" w:rsidR="003145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Reviewer: 1</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Comments to the Author</w:t>
      </w: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In the manuscript Effects of salmon inputs on soil nitrogen: implications for marine derived nitrogen subsidies to riparian areas, </w:t>
      </w:r>
      <w:proofErr w:type="spellStart"/>
      <w:r w:rsidRPr="00B7359C">
        <w:rPr>
          <w:rFonts w:ascii="Arial" w:eastAsia="Times New Roman" w:hAnsi="Arial" w:cs="Arial"/>
          <w:color w:val="222222"/>
          <w:shd w:val="clear" w:color="auto" w:fill="FFFFFF"/>
        </w:rPr>
        <w:t>Feddern</w:t>
      </w:r>
      <w:proofErr w:type="spellEnd"/>
      <w:r w:rsidRPr="00B7359C">
        <w:rPr>
          <w:rFonts w:ascii="Arial" w:eastAsia="Times New Roman" w:hAnsi="Arial" w:cs="Arial"/>
          <w:color w:val="222222"/>
          <w:shd w:val="clear" w:color="auto" w:fill="FFFFFF"/>
        </w:rPr>
        <w:t xml:space="preserve"> and co-authors analyze the soil nitrogen dynamics following an extensive 20-year nutrient subsidy manipulation in the riparian zone of a Southwest Alaska stream. The authors found an enriched del-15 nitrogen signal in the riparian zone, approximately the distance from the stream where the majority of carcasses were re-located. Furthermore, the del-15 N signal of soil ammonium was enriched as well. Their analysis provides a strong test of the two-source mixing model often applied to studies related to marine-derived nutrients, suggesting that additional considerations are important to make, lest the effect of MDN be overestimated.</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I found the results of the authors’ study of high interest. Furthermore, the paper was well written and presented the data in clear fashion. However, in my opinion, the article does not warrant publication in Ecology given the scope of the investigation. While the long-term manipulation of Hansen Creek is impressive, the authors find several conclusions that run counter to expectations (e.g., the data set violates the assumptions of marine-derived nutrient mixing models). The authors’ contributions to our understanding of MDN will surely inform and guide future studies. </w:t>
      </w:r>
    </w:p>
    <w:p w14:paraId="730174AA" w14:textId="77777777" w:rsidR="0031457D" w:rsidRDefault="0031457D" w:rsidP="00B7359C">
      <w:pPr>
        <w:rPr>
          <w:rFonts w:ascii="Arial" w:eastAsia="Times New Roman" w:hAnsi="Arial" w:cs="Arial"/>
          <w:color w:val="222222"/>
          <w:shd w:val="clear" w:color="auto" w:fill="FFFFFF"/>
        </w:rPr>
      </w:pPr>
    </w:p>
    <w:p w14:paraId="19E58829" w14:textId="77777777" w:rsidR="003145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But do these findings represent new knowledge in our understanding of ecological phenomena? </w:t>
      </w:r>
    </w:p>
    <w:p w14:paraId="15A53DAD" w14:textId="77777777" w:rsidR="0031457D" w:rsidRDefault="0031457D" w:rsidP="00B7359C">
      <w:pPr>
        <w:rPr>
          <w:rFonts w:ascii="Arial" w:eastAsia="Times New Roman" w:hAnsi="Arial" w:cs="Arial"/>
          <w:color w:val="222222"/>
          <w:shd w:val="clear" w:color="auto" w:fill="FFFFFF"/>
        </w:rPr>
      </w:pPr>
    </w:p>
    <w:p w14:paraId="7F3BD2D6" w14:textId="77777777" w:rsidR="003145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Or would the major conclusions of the paper </w:t>
      </w:r>
      <w:proofErr w:type="gramStart"/>
      <w:r w:rsidRPr="00B7359C">
        <w:rPr>
          <w:rFonts w:ascii="Arial" w:eastAsia="Times New Roman" w:hAnsi="Arial" w:cs="Arial"/>
          <w:color w:val="222222"/>
          <w:shd w:val="clear" w:color="auto" w:fill="FFFFFF"/>
        </w:rPr>
        <w:t>been</w:t>
      </w:r>
      <w:proofErr w:type="gramEnd"/>
      <w:r w:rsidRPr="00B7359C">
        <w:rPr>
          <w:rFonts w:ascii="Arial" w:eastAsia="Times New Roman" w:hAnsi="Arial" w:cs="Arial"/>
          <w:color w:val="222222"/>
          <w:shd w:val="clear" w:color="auto" w:fill="FFFFFF"/>
        </w:rPr>
        <w:t xml:space="preserve"> different had multiple time points been captured – or if compared with del-15 nitrogen values from a neighboring, unmanipulated stream at the same time point? </w:t>
      </w:r>
    </w:p>
    <w:p w14:paraId="7DE8ABD7" w14:textId="77777777" w:rsidR="006705C1" w:rsidRDefault="006705C1" w:rsidP="00B7359C">
      <w:pPr>
        <w:rPr>
          <w:rFonts w:ascii="Arial" w:eastAsia="Times New Roman" w:hAnsi="Arial" w:cs="Arial"/>
          <w:color w:val="FF0000"/>
        </w:rPr>
      </w:pPr>
    </w:p>
    <w:p w14:paraId="62155236" w14:textId="17D53C64" w:rsidR="00032DB7" w:rsidRDefault="000F2792" w:rsidP="000F2792">
      <w:pPr>
        <w:rPr>
          <w:rFonts w:ascii="Arial" w:eastAsia="Times New Roman" w:hAnsi="Arial" w:cs="Arial"/>
          <w:color w:val="FF0000"/>
        </w:rPr>
      </w:pPr>
      <w:r>
        <w:rPr>
          <w:rFonts w:ascii="Arial" w:eastAsia="Times New Roman" w:hAnsi="Arial" w:cs="Arial"/>
          <w:color w:val="FF0000"/>
        </w:rPr>
        <w:t>Our sampling strategy was intentional</w:t>
      </w:r>
      <w:r w:rsidR="00AE36E7">
        <w:rPr>
          <w:rFonts w:ascii="Arial" w:eastAsia="Times New Roman" w:hAnsi="Arial" w:cs="Arial"/>
          <w:color w:val="FF0000"/>
        </w:rPr>
        <w:t xml:space="preserve">ly aimed at addressing a specific question: “Do salmon nutrients change the fertility of soils over the long-term?”  </w:t>
      </w:r>
      <w:r>
        <w:rPr>
          <w:rFonts w:ascii="Arial" w:eastAsia="Times New Roman" w:hAnsi="Arial" w:cs="Arial"/>
          <w:color w:val="FF0000"/>
        </w:rPr>
        <w:t xml:space="preserve">As a result, we </w:t>
      </w:r>
      <w:r w:rsidR="00AE36E7">
        <w:rPr>
          <w:rFonts w:ascii="Arial" w:eastAsia="Times New Roman" w:hAnsi="Arial" w:cs="Arial"/>
          <w:color w:val="FF0000"/>
        </w:rPr>
        <w:t xml:space="preserve">sought to exclude known </w:t>
      </w:r>
      <w:r>
        <w:rPr>
          <w:rFonts w:ascii="Arial" w:eastAsia="Times New Roman" w:hAnsi="Arial" w:cs="Arial"/>
          <w:color w:val="FF0000"/>
        </w:rPr>
        <w:t xml:space="preserve">short-term changes that immediately follow the application salmon </w:t>
      </w:r>
      <w:r w:rsidR="00AE36E7">
        <w:rPr>
          <w:rFonts w:ascii="Arial" w:eastAsia="Times New Roman" w:hAnsi="Arial" w:cs="Arial"/>
          <w:color w:val="FF0000"/>
        </w:rPr>
        <w:t>(or any fertilizer) to soils (</w:t>
      </w:r>
      <w:proofErr w:type="spellStart"/>
      <w:r w:rsidR="00AE36E7">
        <w:rPr>
          <w:rFonts w:ascii="Arial" w:eastAsia="Times New Roman" w:hAnsi="Arial" w:cs="Arial"/>
          <w:color w:val="FF0000"/>
        </w:rPr>
        <w:t>sensu</w:t>
      </w:r>
      <w:proofErr w:type="spellEnd"/>
      <w:r w:rsidR="00AE36E7">
        <w:rPr>
          <w:rFonts w:ascii="Arial" w:eastAsia="Times New Roman" w:hAnsi="Arial" w:cs="Arial"/>
          <w:color w:val="FF0000"/>
        </w:rPr>
        <w:t xml:space="preserve"> </w:t>
      </w:r>
      <w:proofErr w:type="spellStart"/>
      <w:r w:rsidR="00AE36E7">
        <w:rPr>
          <w:rFonts w:ascii="Arial" w:eastAsia="Times New Roman" w:hAnsi="Arial" w:cs="Arial"/>
          <w:color w:val="FF0000"/>
        </w:rPr>
        <w:t>Holtgrieve</w:t>
      </w:r>
      <w:proofErr w:type="spellEnd"/>
      <w:r w:rsidR="00AE36E7">
        <w:rPr>
          <w:rFonts w:ascii="Arial" w:eastAsia="Times New Roman" w:hAnsi="Arial" w:cs="Arial"/>
          <w:color w:val="FF0000"/>
        </w:rPr>
        <w:t xml:space="preserve"> et al. 2009)</w:t>
      </w:r>
      <w:r>
        <w:rPr>
          <w:rFonts w:ascii="Arial" w:eastAsia="Times New Roman" w:hAnsi="Arial" w:cs="Arial"/>
          <w:color w:val="FF0000"/>
        </w:rPr>
        <w:t xml:space="preserve">. </w:t>
      </w:r>
      <w:r w:rsidR="00F61F56">
        <w:rPr>
          <w:rFonts w:ascii="Arial" w:eastAsia="Times New Roman" w:hAnsi="Arial" w:cs="Arial"/>
          <w:color w:val="FF0000"/>
        </w:rPr>
        <w:t xml:space="preserve">It is well established </w:t>
      </w:r>
      <w:r w:rsidR="00AE36E7">
        <w:rPr>
          <w:rFonts w:ascii="Arial" w:eastAsia="Times New Roman" w:hAnsi="Arial" w:cs="Arial"/>
          <w:color w:val="FF0000"/>
        </w:rPr>
        <w:t>from</w:t>
      </w:r>
      <w:r w:rsidR="00F61F56">
        <w:rPr>
          <w:rFonts w:ascii="Arial" w:eastAsia="Times New Roman" w:hAnsi="Arial" w:cs="Arial"/>
          <w:color w:val="FF0000"/>
        </w:rPr>
        <w:t xml:space="preserve"> </w:t>
      </w:r>
      <w:r w:rsidR="00AE36E7">
        <w:rPr>
          <w:rFonts w:ascii="Arial" w:eastAsia="Times New Roman" w:hAnsi="Arial" w:cs="Arial"/>
          <w:color w:val="FF0000"/>
        </w:rPr>
        <w:t xml:space="preserve">numerous artificial </w:t>
      </w:r>
      <w:r w:rsidR="00F61F56">
        <w:rPr>
          <w:rFonts w:ascii="Arial" w:eastAsia="Times New Roman" w:hAnsi="Arial" w:cs="Arial"/>
          <w:color w:val="FF0000"/>
        </w:rPr>
        <w:t>fertilization studies that</w:t>
      </w:r>
      <w:r w:rsidR="00AE36E7">
        <w:rPr>
          <w:rFonts w:ascii="Arial" w:eastAsia="Times New Roman" w:hAnsi="Arial" w:cs="Arial"/>
          <w:color w:val="FF0000"/>
        </w:rPr>
        <w:t xml:space="preserve"> nitrogen (N) additions leads to </w:t>
      </w:r>
      <w:r w:rsidR="00F76849" w:rsidRPr="00F76849">
        <w:rPr>
          <w:rFonts w:ascii="Arial" w:eastAsia="Times New Roman" w:hAnsi="Arial" w:cs="Arial"/>
          <w:i/>
          <w:color w:val="FF0000"/>
        </w:rPr>
        <w:t>persistently</w:t>
      </w:r>
      <w:r w:rsidR="00F76849">
        <w:rPr>
          <w:rFonts w:ascii="Arial" w:eastAsia="Times New Roman" w:hAnsi="Arial" w:cs="Arial"/>
          <w:color w:val="FF0000"/>
        </w:rPr>
        <w:t xml:space="preserve"> </w:t>
      </w:r>
      <w:r w:rsidR="00AE36E7">
        <w:rPr>
          <w:rFonts w:ascii="Arial" w:eastAsia="Times New Roman" w:hAnsi="Arial" w:cs="Arial"/>
          <w:color w:val="FF0000"/>
        </w:rPr>
        <w:t xml:space="preserve">higher </w:t>
      </w:r>
      <w:r w:rsidR="00F76849">
        <w:rPr>
          <w:rFonts w:ascii="Arial" w:eastAsia="Times New Roman" w:hAnsi="Arial" w:cs="Arial"/>
          <w:color w:val="FF0000"/>
        </w:rPr>
        <w:t xml:space="preserve">soil </w:t>
      </w:r>
      <w:r w:rsidR="00AE36E7">
        <w:rPr>
          <w:rFonts w:ascii="Arial" w:eastAsia="Times New Roman" w:hAnsi="Arial" w:cs="Arial"/>
          <w:color w:val="FF0000"/>
        </w:rPr>
        <w:t>organic and inorganic N pools</w:t>
      </w:r>
      <w:r w:rsidR="009937B1">
        <w:rPr>
          <w:rFonts w:ascii="Arial" w:eastAsia="Times New Roman" w:hAnsi="Arial" w:cs="Arial"/>
          <w:color w:val="FF0000"/>
        </w:rPr>
        <w:t xml:space="preserve"> and transformations</w:t>
      </w:r>
      <w:r w:rsidR="00F76849">
        <w:rPr>
          <w:rFonts w:ascii="Arial" w:eastAsia="Times New Roman" w:hAnsi="Arial" w:cs="Arial"/>
          <w:color w:val="FF0000"/>
        </w:rPr>
        <w:t xml:space="preserve"> (mineralization and nitrification) when N is an important resource for the ecosystem.  </w:t>
      </w:r>
      <w:r w:rsidR="00032DB7">
        <w:rPr>
          <w:rFonts w:ascii="Arial" w:eastAsia="Times New Roman" w:hAnsi="Arial" w:cs="Arial"/>
          <w:color w:val="FF0000"/>
        </w:rPr>
        <w:t>Furthermore</w:t>
      </w:r>
      <w:r w:rsidR="00F76849">
        <w:rPr>
          <w:rFonts w:ascii="Arial" w:eastAsia="Times New Roman" w:hAnsi="Arial" w:cs="Arial"/>
          <w:color w:val="FF0000"/>
        </w:rPr>
        <w:t xml:space="preserve">, previous research and the magnitude of the experimental manipulation justifies our single pre-salmon sampling.  </w:t>
      </w:r>
      <w:r w:rsidR="00032DB7">
        <w:rPr>
          <w:rFonts w:ascii="Arial" w:eastAsia="Times New Roman" w:hAnsi="Arial" w:cs="Arial"/>
          <w:color w:val="FF0000"/>
        </w:rPr>
        <w:t xml:space="preserve">The manipulation we describe was, on average, an addition 334.5 </w:t>
      </w:r>
      <w:r w:rsidR="00032DB7" w:rsidRPr="009937B1">
        <w:rPr>
          <w:rFonts w:ascii="Arial" w:eastAsia="Times New Roman" w:hAnsi="Arial" w:cs="Arial"/>
          <w:color w:val="FF0000"/>
        </w:rPr>
        <w:t>kg/ ha</w:t>
      </w:r>
      <w:r w:rsidR="00032DB7">
        <w:rPr>
          <w:rFonts w:ascii="Arial" w:eastAsia="Times New Roman" w:hAnsi="Arial" w:cs="Arial"/>
          <w:color w:val="FF0000"/>
        </w:rPr>
        <w:t xml:space="preserve"> N per year for a continuous 20 years.  This is a much higher application rate than most nutrient addition </w:t>
      </w:r>
      <w:r w:rsidR="00246DA6">
        <w:rPr>
          <w:rFonts w:ascii="Arial" w:eastAsia="Times New Roman" w:hAnsi="Arial" w:cs="Arial"/>
          <w:color w:val="FF0000"/>
        </w:rPr>
        <w:t>experiments</w:t>
      </w:r>
      <w:r w:rsidR="00032DB7">
        <w:rPr>
          <w:rFonts w:ascii="Arial" w:eastAsia="Times New Roman" w:hAnsi="Arial" w:cs="Arial"/>
          <w:color w:val="FF0000"/>
        </w:rPr>
        <w:t xml:space="preserve"> that have shown </w:t>
      </w:r>
      <w:r w:rsidR="00246DA6">
        <w:rPr>
          <w:rFonts w:ascii="Arial" w:eastAsia="Times New Roman" w:hAnsi="Arial" w:cs="Arial"/>
          <w:color w:val="FF0000"/>
        </w:rPr>
        <w:t>persistent</w:t>
      </w:r>
      <w:r w:rsidR="00032DB7">
        <w:rPr>
          <w:rFonts w:ascii="Arial" w:eastAsia="Times New Roman" w:hAnsi="Arial" w:cs="Arial"/>
          <w:color w:val="FF0000"/>
        </w:rPr>
        <w:t xml:space="preserve"> effects.  For example,</w:t>
      </w:r>
      <w:r w:rsidR="009937B1">
        <w:rPr>
          <w:rFonts w:ascii="Arial" w:eastAsia="Times New Roman" w:hAnsi="Arial" w:cs="Arial"/>
          <w:color w:val="FF0000"/>
        </w:rPr>
        <w:t xml:space="preserve"> </w:t>
      </w:r>
      <w:r w:rsidR="009937B1" w:rsidRPr="009937B1">
        <w:rPr>
          <w:rFonts w:ascii="Arial" w:eastAsia="Times New Roman" w:hAnsi="Arial" w:cs="Arial"/>
          <w:color w:val="FF0000"/>
        </w:rPr>
        <w:t xml:space="preserve">Strader and Binkley </w:t>
      </w:r>
      <w:r w:rsidR="00032DB7">
        <w:rPr>
          <w:rFonts w:ascii="Arial" w:eastAsia="Times New Roman" w:hAnsi="Arial" w:cs="Arial"/>
          <w:color w:val="FF0000"/>
        </w:rPr>
        <w:t>(</w:t>
      </w:r>
      <w:r w:rsidR="009937B1" w:rsidRPr="009937B1">
        <w:rPr>
          <w:rFonts w:ascii="Arial" w:eastAsia="Times New Roman" w:hAnsi="Arial" w:cs="Arial"/>
          <w:color w:val="FF0000"/>
        </w:rPr>
        <w:t>1989</w:t>
      </w:r>
      <w:r w:rsidR="009937B1">
        <w:rPr>
          <w:rFonts w:ascii="Arial" w:eastAsia="Times New Roman" w:hAnsi="Arial" w:cs="Arial"/>
          <w:color w:val="FF0000"/>
        </w:rPr>
        <w:t xml:space="preserve">) </w:t>
      </w:r>
      <w:r w:rsidR="00032DB7">
        <w:rPr>
          <w:rFonts w:ascii="Arial" w:eastAsia="Times New Roman" w:hAnsi="Arial" w:cs="Arial"/>
          <w:color w:val="FF0000"/>
        </w:rPr>
        <w:t xml:space="preserve">detected significant differences in soil N pools 15 years after a single fertilization of </w:t>
      </w:r>
      <w:r w:rsidR="009937B1" w:rsidRPr="009937B1">
        <w:rPr>
          <w:rFonts w:ascii="Arial" w:eastAsia="Times New Roman" w:hAnsi="Arial" w:cs="Arial"/>
          <w:color w:val="FF0000"/>
        </w:rPr>
        <w:t>470 kg/ ha</w:t>
      </w:r>
      <w:r w:rsidR="009937B1">
        <w:rPr>
          <w:rFonts w:ascii="Arial" w:eastAsia="Times New Roman" w:hAnsi="Arial" w:cs="Arial"/>
          <w:color w:val="FF0000"/>
        </w:rPr>
        <w:t xml:space="preserve"> N. A </w:t>
      </w:r>
      <w:r w:rsidR="00B95169">
        <w:rPr>
          <w:rFonts w:ascii="Arial" w:eastAsia="Times New Roman" w:hAnsi="Arial" w:cs="Arial"/>
          <w:color w:val="FF0000"/>
        </w:rPr>
        <w:t>meta-analysis</w:t>
      </w:r>
      <w:r w:rsidR="00032DB7">
        <w:rPr>
          <w:rFonts w:ascii="Arial" w:eastAsia="Times New Roman" w:hAnsi="Arial" w:cs="Arial"/>
          <w:color w:val="FF0000"/>
        </w:rPr>
        <w:t xml:space="preserve"> of</w:t>
      </w:r>
      <w:r w:rsidR="009937B1">
        <w:rPr>
          <w:rFonts w:ascii="Arial" w:eastAsia="Times New Roman" w:hAnsi="Arial" w:cs="Arial"/>
          <w:color w:val="FF0000"/>
        </w:rPr>
        <w:t xml:space="preserve"> long-term (a year or more) responses to fertilization found N addition increases </w:t>
      </w:r>
      <w:r w:rsidR="00032DB7">
        <w:rPr>
          <w:rFonts w:ascii="Arial" w:eastAsia="Times New Roman" w:hAnsi="Arial" w:cs="Arial"/>
          <w:color w:val="FF0000"/>
        </w:rPr>
        <w:t xml:space="preserve">background rates of </w:t>
      </w:r>
      <w:r w:rsidR="009937B1">
        <w:rPr>
          <w:rFonts w:ascii="Arial" w:eastAsia="Times New Roman" w:hAnsi="Arial" w:cs="Arial"/>
          <w:color w:val="FF0000"/>
        </w:rPr>
        <w:t xml:space="preserve">soil organic leaching </w:t>
      </w:r>
      <w:r w:rsidR="009937B1">
        <w:rPr>
          <w:rFonts w:ascii="Arial" w:eastAsia="Times New Roman" w:hAnsi="Arial" w:cs="Arial"/>
          <w:color w:val="FF0000"/>
        </w:rPr>
        <w:lastRenderedPageBreak/>
        <w:t>(461%), soil NO</w:t>
      </w:r>
      <w:r w:rsidR="009937B1">
        <w:rPr>
          <w:rFonts w:ascii="Arial" w:eastAsia="Times New Roman" w:hAnsi="Arial" w:cs="Arial"/>
          <w:color w:val="FF0000"/>
          <w:vertAlign w:val="subscript"/>
        </w:rPr>
        <w:t>3</w:t>
      </w:r>
      <w:r w:rsidR="009937B1">
        <w:rPr>
          <w:rFonts w:ascii="Arial" w:eastAsia="Times New Roman" w:hAnsi="Arial" w:cs="Arial"/>
          <w:color w:val="FF0000"/>
          <w:vertAlign w:val="superscript"/>
        </w:rPr>
        <w:t>-</w:t>
      </w:r>
      <w:r w:rsidR="009937B1">
        <w:rPr>
          <w:rFonts w:ascii="Arial" w:eastAsia="Times New Roman" w:hAnsi="Arial" w:cs="Arial"/>
          <w:color w:val="FF0000"/>
        </w:rPr>
        <w:t xml:space="preserve"> concentrations (429%), nitrification (154%) </w:t>
      </w:r>
      <w:r w:rsidR="00B95169">
        <w:rPr>
          <w:rFonts w:ascii="Arial" w:eastAsia="Times New Roman" w:hAnsi="Arial" w:cs="Arial"/>
          <w:color w:val="FF0000"/>
        </w:rPr>
        <w:t>and denitrification (84%)</w:t>
      </w:r>
      <w:r w:rsidR="00032DB7">
        <w:rPr>
          <w:rFonts w:ascii="Arial" w:eastAsia="Times New Roman" w:hAnsi="Arial" w:cs="Arial"/>
          <w:color w:val="FF0000"/>
        </w:rPr>
        <w:t xml:space="preserve"> </w:t>
      </w:r>
      <w:r w:rsidR="00032DB7" w:rsidRPr="008E59D0">
        <w:rPr>
          <w:rFonts w:ascii="Arial" w:eastAsia="Times New Roman" w:hAnsi="Arial" w:cs="Arial"/>
          <w:color w:val="FF0000"/>
        </w:rPr>
        <w:t>(</w:t>
      </w:r>
      <w:ins w:id="0" w:author="Microsoft Office User" w:date="2019-04-08T15:12:00Z">
        <w:r w:rsidR="00450D88" w:rsidRPr="008E59D0">
          <w:rPr>
            <w:rFonts w:ascii="Arial" w:eastAsia="Times New Roman" w:hAnsi="Arial" w:cs="Arial"/>
            <w:color w:val="FF0000"/>
          </w:rPr>
          <w:t>Lu et al. 2010</w:t>
        </w:r>
      </w:ins>
      <w:r w:rsidR="00032DB7" w:rsidRPr="008E59D0">
        <w:rPr>
          <w:rFonts w:ascii="Arial" w:eastAsia="Times New Roman" w:hAnsi="Arial" w:cs="Arial"/>
          <w:color w:val="FF0000"/>
        </w:rPr>
        <w:t>)</w:t>
      </w:r>
      <w:r w:rsidR="00B95169" w:rsidRPr="008E59D0">
        <w:rPr>
          <w:rFonts w:ascii="Arial" w:eastAsia="Times New Roman" w:hAnsi="Arial" w:cs="Arial"/>
          <w:color w:val="FF0000"/>
        </w:rPr>
        <w:t>. More modest increases in NH</w:t>
      </w:r>
      <w:r w:rsidR="00B95169" w:rsidRPr="008E59D0">
        <w:rPr>
          <w:rFonts w:ascii="Arial" w:eastAsia="Times New Roman" w:hAnsi="Arial" w:cs="Arial"/>
          <w:color w:val="FF0000"/>
          <w:vertAlign w:val="subscript"/>
        </w:rPr>
        <w:t>4</w:t>
      </w:r>
      <w:r w:rsidR="00B95169" w:rsidRPr="008E59D0">
        <w:rPr>
          <w:rFonts w:ascii="Arial" w:eastAsia="Times New Roman" w:hAnsi="Arial" w:cs="Arial"/>
          <w:color w:val="FF0000"/>
          <w:vertAlign w:val="superscript"/>
        </w:rPr>
        <w:t>+</w:t>
      </w:r>
      <w:r w:rsidR="00B95169" w:rsidRPr="008E59D0">
        <w:rPr>
          <w:rFonts w:ascii="Arial" w:eastAsia="Times New Roman" w:hAnsi="Arial" w:cs="Arial"/>
          <w:color w:val="FF0000"/>
        </w:rPr>
        <w:t xml:space="preserve"> and mineralization </w:t>
      </w:r>
      <w:r w:rsidR="00032DB7" w:rsidRPr="008E59D0">
        <w:rPr>
          <w:rFonts w:ascii="Arial" w:eastAsia="Times New Roman" w:hAnsi="Arial" w:cs="Arial"/>
          <w:color w:val="FF0000"/>
        </w:rPr>
        <w:t xml:space="preserve">were </w:t>
      </w:r>
      <w:proofErr w:type="spellStart"/>
      <w:r w:rsidR="00032DB7" w:rsidRPr="008E59D0">
        <w:rPr>
          <w:rFonts w:ascii="Arial" w:eastAsia="Times New Roman" w:hAnsi="Arial" w:cs="Arial"/>
          <w:color w:val="FF0000"/>
        </w:rPr>
        <w:t>aslo</w:t>
      </w:r>
      <w:proofErr w:type="spellEnd"/>
      <w:r w:rsidR="00032DB7" w:rsidRPr="008E59D0">
        <w:rPr>
          <w:rFonts w:ascii="Arial" w:eastAsia="Times New Roman" w:hAnsi="Arial" w:cs="Arial"/>
          <w:color w:val="FF0000"/>
        </w:rPr>
        <w:t xml:space="preserve"> found</w:t>
      </w:r>
      <w:r w:rsidR="00B95169" w:rsidRPr="008E59D0">
        <w:rPr>
          <w:rFonts w:ascii="Arial" w:eastAsia="Times New Roman" w:hAnsi="Arial" w:cs="Arial"/>
          <w:color w:val="FF0000"/>
        </w:rPr>
        <w:t>.</w:t>
      </w:r>
      <w:r w:rsidR="00B95169">
        <w:rPr>
          <w:rFonts w:ascii="Arial" w:eastAsia="Times New Roman" w:hAnsi="Arial" w:cs="Arial"/>
          <w:color w:val="FF0000"/>
        </w:rPr>
        <w:t xml:space="preserve"> </w:t>
      </w:r>
    </w:p>
    <w:p w14:paraId="66FFCC3D" w14:textId="77777777" w:rsidR="00032DB7" w:rsidRDefault="00032DB7" w:rsidP="000F2792">
      <w:pPr>
        <w:rPr>
          <w:rFonts w:ascii="Arial" w:eastAsia="Times New Roman" w:hAnsi="Arial" w:cs="Arial"/>
          <w:color w:val="FF0000"/>
        </w:rPr>
      </w:pPr>
    </w:p>
    <w:p w14:paraId="0967BEBF" w14:textId="0321B75E" w:rsidR="004E6892" w:rsidRDefault="00B95169" w:rsidP="00BF1ECA">
      <w:pPr>
        <w:rPr>
          <w:rFonts w:ascii="Arial" w:eastAsia="Times New Roman" w:hAnsi="Arial" w:cs="Arial"/>
          <w:color w:val="FF0000"/>
        </w:rPr>
      </w:pPr>
      <w:r>
        <w:rPr>
          <w:rFonts w:ascii="Arial" w:eastAsia="Times New Roman" w:hAnsi="Arial" w:cs="Arial"/>
          <w:color w:val="FF0000"/>
        </w:rPr>
        <w:t>Therefore, by examining the long-term response of the system (i</w:t>
      </w:r>
      <w:r w:rsidR="00032DB7">
        <w:rPr>
          <w:rFonts w:ascii="Arial" w:eastAsia="Times New Roman" w:hAnsi="Arial" w:cs="Arial"/>
          <w:color w:val="FF0000"/>
        </w:rPr>
        <w:t>.</w:t>
      </w:r>
      <w:r>
        <w:rPr>
          <w:rFonts w:ascii="Arial" w:eastAsia="Times New Roman" w:hAnsi="Arial" w:cs="Arial"/>
          <w:color w:val="FF0000"/>
        </w:rPr>
        <w:t>e</w:t>
      </w:r>
      <w:r w:rsidR="00032DB7">
        <w:rPr>
          <w:rFonts w:ascii="Arial" w:eastAsia="Times New Roman" w:hAnsi="Arial" w:cs="Arial"/>
          <w:color w:val="FF0000"/>
        </w:rPr>
        <w:t>.,</w:t>
      </w:r>
      <w:r>
        <w:rPr>
          <w:rFonts w:ascii="Arial" w:eastAsia="Times New Roman" w:hAnsi="Arial" w:cs="Arial"/>
          <w:color w:val="FF0000"/>
        </w:rPr>
        <w:t xml:space="preserve"> a year after salmon return as opposed to immediately after salmon return) we are measuring a proxy of overall N use and retention in the system, which can be confounded on the short term as increased N transformations and concentrations are accompanied by increases in N leaching from the system, meaning, it is not ultimately stored or utilized in soils and vegetation.  </w:t>
      </w:r>
    </w:p>
    <w:p w14:paraId="5858D979" w14:textId="77777777" w:rsidR="000978AA" w:rsidRDefault="000978AA" w:rsidP="000978AA">
      <w:pPr>
        <w:rPr>
          <w:rFonts w:ascii="Arial" w:eastAsia="Times New Roman" w:hAnsi="Arial" w:cs="Arial"/>
          <w:color w:val="FF0000"/>
        </w:rPr>
      </w:pPr>
    </w:p>
    <w:p w14:paraId="639BCF4C" w14:textId="2A9216F0" w:rsidR="000978AA" w:rsidRDefault="00212391" w:rsidP="000978AA">
      <w:pPr>
        <w:rPr>
          <w:rFonts w:ascii="Arial" w:eastAsia="Times New Roman" w:hAnsi="Arial" w:cs="Arial"/>
          <w:color w:val="FF0000"/>
        </w:rPr>
      </w:pPr>
      <w:r>
        <w:rPr>
          <w:rFonts w:ascii="Arial" w:eastAsia="Times New Roman" w:hAnsi="Arial" w:cs="Arial"/>
          <w:color w:val="FF0000"/>
        </w:rPr>
        <w:t>Nonetheless, we acknowledge that the original manuscript lacked some of this critical background information. We therefore</w:t>
      </w:r>
      <w:r w:rsidR="000978AA">
        <w:rPr>
          <w:rFonts w:ascii="Arial" w:eastAsia="Times New Roman" w:hAnsi="Arial" w:cs="Arial"/>
          <w:color w:val="FF0000"/>
        </w:rPr>
        <w:t xml:space="preserve"> have added a paragraph </w:t>
      </w:r>
      <w:r>
        <w:rPr>
          <w:rFonts w:ascii="Arial" w:eastAsia="Times New Roman" w:hAnsi="Arial" w:cs="Arial"/>
          <w:color w:val="FF0000"/>
        </w:rPr>
        <w:t xml:space="preserve">each </w:t>
      </w:r>
      <w:r w:rsidR="000978AA">
        <w:rPr>
          <w:rFonts w:ascii="Arial" w:eastAsia="Times New Roman" w:hAnsi="Arial" w:cs="Arial"/>
          <w:color w:val="FF0000"/>
        </w:rPr>
        <w:t xml:space="preserve">to the </w:t>
      </w:r>
      <w:r w:rsidR="003A7220">
        <w:rPr>
          <w:rFonts w:ascii="Arial" w:eastAsia="Times New Roman" w:hAnsi="Arial" w:cs="Arial"/>
          <w:color w:val="FF0000"/>
        </w:rPr>
        <w:t>I</w:t>
      </w:r>
      <w:r w:rsidR="000978AA">
        <w:rPr>
          <w:rFonts w:ascii="Arial" w:eastAsia="Times New Roman" w:hAnsi="Arial" w:cs="Arial"/>
          <w:color w:val="FF0000"/>
        </w:rPr>
        <w:t xml:space="preserve">ntroduction </w:t>
      </w:r>
      <w:r w:rsidR="001C650C">
        <w:rPr>
          <w:rFonts w:ascii="Arial" w:eastAsia="Times New Roman" w:hAnsi="Arial" w:cs="Arial"/>
          <w:color w:val="FF0000"/>
        </w:rPr>
        <w:t xml:space="preserve">and </w:t>
      </w:r>
      <w:r w:rsidR="003A7220">
        <w:rPr>
          <w:rFonts w:ascii="Arial" w:eastAsia="Times New Roman" w:hAnsi="Arial" w:cs="Arial"/>
          <w:color w:val="FF0000"/>
        </w:rPr>
        <w:t>D</w:t>
      </w:r>
      <w:r w:rsidR="001C650C">
        <w:rPr>
          <w:rFonts w:ascii="Arial" w:eastAsia="Times New Roman" w:hAnsi="Arial" w:cs="Arial"/>
          <w:color w:val="FF0000"/>
        </w:rPr>
        <w:t>iscussion (line</w:t>
      </w:r>
      <w:r>
        <w:rPr>
          <w:rFonts w:ascii="Arial" w:eastAsia="Times New Roman" w:hAnsi="Arial" w:cs="Arial"/>
          <w:color w:val="FF0000"/>
        </w:rPr>
        <w:t xml:space="preserve">s </w:t>
      </w:r>
      <w:ins w:id="1" w:author="Microsoft Office User" w:date="2019-04-08T15:13:00Z">
        <w:r w:rsidR="008E59D0" w:rsidRPr="008E59D0">
          <w:rPr>
            <w:rFonts w:ascii="Arial" w:eastAsia="Times New Roman" w:hAnsi="Arial" w:cs="Arial"/>
            <w:color w:val="FF0000"/>
          </w:rPr>
          <w:t>142-152</w:t>
        </w:r>
      </w:ins>
      <w:r>
        <w:rPr>
          <w:rFonts w:ascii="Arial" w:eastAsia="Times New Roman" w:hAnsi="Arial" w:cs="Arial"/>
          <w:color w:val="FF0000"/>
        </w:rPr>
        <w:t xml:space="preserve"> &amp;</w:t>
      </w:r>
      <w:r w:rsidR="001C650C">
        <w:rPr>
          <w:rFonts w:ascii="Arial" w:eastAsia="Times New Roman" w:hAnsi="Arial" w:cs="Arial"/>
          <w:color w:val="FF0000"/>
        </w:rPr>
        <w:t xml:space="preserve"> 445-456) </w:t>
      </w:r>
      <w:r w:rsidR="000978AA">
        <w:rPr>
          <w:rFonts w:ascii="Arial" w:eastAsia="Times New Roman" w:hAnsi="Arial" w:cs="Arial"/>
          <w:color w:val="FF0000"/>
        </w:rPr>
        <w:t xml:space="preserve">to </w:t>
      </w:r>
      <w:r>
        <w:rPr>
          <w:rFonts w:ascii="Arial" w:eastAsia="Times New Roman" w:hAnsi="Arial" w:cs="Arial"/>
          <w:color w:val="FF0000"/>
        </w:rPr>
        <w:t>clarify our approach</w:t>
      </w:r>
      <w:r w:rsidR="000978AA">
        <w:rPr>
          <w:rFonts w:ascii="Arial" w:eastAsia="Times New Roman" w:hAnsi="Arial" w:cs="Arial"/>
          <w:color w:val="FF0000"/>
        </w:rPr>
        <w:t xml:space="preserve"> and to add important context for readers </w:t>
      </w:r>
      <w:r>
        <w:rPr>
          <w:rFonts w:ascii="Arial" w:eastAsia="Times New Roman" w:hAnsi="Arial" w:cs="Arial"/>
          <w:color w:val="FF0000"/>
        </w:rPr>
        <w:t>from different disciplinary backgrounds</w:t>
      </w:r>
      <w:r w:rsidR="000978AA">
        <w:rPr>
          <w:rFonts w:ascii="Arial" w:eastAsia="Times New Roman" w:hAnsi="Arial" w:cs="Arial"/>
          <w:color w:val="FF0000"/>
        </w:rPr>
        <w:t xml:space="preserve">. </w:t>
      </w:r>
    </w:p>
    <w:p w14:paraId="6B6C765E" w14:textId="77777777" w:rsidR="006705C1" w:rsidRDefault="006705C1" w:rsidP="00B7359C">
      <w:pPr>
        <w:rPr>
          <w:rFonts w:ascii="Arial" w:eastAsia="Times New Roman" w:hAnsi="Arial" w:cs="Arial"/>
          <w:color w:val="FF0000"/>
        </w:rPr>
      </w:pPr>
    </w:p>
    <w:p w14:paraId="3B05D33C" w14:textId="77777777" w:rsidR="0031457D" w:rsidRDefault="0031457D" w:rsidP="00B7359C">
      <w:pPr>
        <w:rPr>
          <w:rFonts w:ascii="Arial" w:eastAsia="Times New Roman" w:hAnsi="Arial" w:cs="Arial"/>
          <w:color w:val="222222"/>
          <w:shd w:val="clear" w:color="auto" w:fill="FFFFFF"/>
        </w:rPr>
      </w:pPr>
    </w:p>
    <w:p w14:paraId="69856B9A" w14:textId="16E8523A" w:rsidR="001A04B7"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Unfortunately, these questions that continued to come to mind as I read the manuscript cannot be solved with revisions. I feel the article will be quickly accepted at an alternative journal, but I do not consider the scope and breadth to be appropriate for Ecology.</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Given the quality of the writing and statistical analysis, I have few comments to provide to assist the authors in improving their manuscript.</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Specific comments</w:t>
      </w:r>
      <w:r w:rsidRPr="00B7359C">
        <w:rPr>
          <w:rFonts w:ascii="Arial" w:eastAsia="Times New Roman" w:hAnsi="Arial" w:cs="Arial"/>
          <w:color w:val="222222"/>
        </w:rPr>
        <w:br/>
      </w:r>
      <w:r w:rsidRPr="00B7359C">
        <w:rPr>
          <w:rFonts w:ascii="Arial" w:eastAsia="Times New Roman" w:hAnsi="Arial" w:cs="Arial"/>
          <w:color w:val="222222"/>
          <w:shd w:val="clear" w:color="auto" w:fill="FFFFFF"/>
        </w:rPr>
        <w:t>L39-40: different hyphens and/or spacing used to express these three ranges</w:t>
      </w:r>
    </w:p>
    <w:p w14:paraId="3E7DE5BC" w14:textId="77777777" w:rsidR="00B850A7" w:rsidRDefault="001A04B7" w:rsidP="00B7359C">
      <w:pPr>
        <w:rPr>
          <w:rFonts w:ascii="Arial" w:eastAsia="Times New Roman" w:hAnsi="Arial" w:cs="Arial"/>
          <w:color w:val="222222"/>
          <w:shd w:val="clear" w:color="auto" w:fill="FFFFFF"/>
        </w:rPr>
      </w:pPr>
      <w:r>
        <w:rPr>
          <w:rFonts w:ascii="Arial" w:eastAsia="Times New Roman" w:hAnsi="Arial" w:cs="Arial"/>
          <w:color w:val="FF0000"/>
        </w:rPr>
        <w:t>This has been modified.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L42: no period after “al.” in citation</w:t>
      </w:r>
    </w:p>
    <w:p w14:paraId="7EE3419F" w14:textId="77777777" w:rsidR="00175659" w:rsidRDefault="004E6892" w:rsidP="00B7359C">
      <w:pPr>
        <w:rPr>
          <w:rFonts w:ascii="Arial" w:eastAsia="Times New Roman" w:hAnsi="Arial" w:cs="Arial"/>
          <w:color w:val="222222"/>
          <w:shd w:val="clear" w:color="auto" w:fill="FFFFFF"/>
        </w:rPr>
      </w:pPr>
      <w:r>
        <w:rPr>
          <w:rFonts w:ascii="Arial" w:eastAsia="Times New Roman" w:hAnsi="Arial" w:cs="Arial"/>
          <w:color w:val="FF0000"/>
        </w:rPr>
        <w:t xml:space="preserve">APA style does include </w:t>
      </w:r>
      <w:proofErr w:type="gramStart"/>
      <w:r>
        <w:rPr>
          <w:rFonts w:ascii="Arial" w:eastAsia="Times New Roman" w:hAnsi="Arial" w:cs="Arial"/>
          <w:color w:val="FF0000"/>
        </w:rPr>
        <w:t>a .</w:t>
      </w:r>
      <w:proofErr w:type="gramEnd"/>
      <w:r>
        <w:rPr>
          <w:rFonts w:ascii="Arial" w:eastAsia="Times New Roman" w:hAnsi="Arial" w:cs="Arial"/>
          <w:color w:val="FF0000"/>
        </w:rPr>
        <w:t xml:space="preserve"> after 'al', therefore the citations have been kept at 'al.' not 'al'</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L51: delete hanging comma after “salmonids”</w:t>
      </w:r>
    </w:p>
    <w:p w14:paraId="6F597947" w14:textId="77777777" w:rsidR="00175659" w:rsidRDefault="00175659" w:rsidP="00B7359C">
      <w:pPr>
        <w:rPr>
          <w:rFonts w:ascii="Arial" w:eastAsia="Times New Roman" w:hAnsi="Arial" w:cs="Arial"/>
          <w:color w:val="222222"/>
          <w:shd w:val="clear" w:color="auto" w:fill="FFFFFF"/>
        </w:rPr>
      </w:pPr>
      <w:r>
        <w:rPr>
          <w:rFonts w:ascii="Arial" w:eastAsia="Times New Roman" w:hAnsi="Arial" w:cs="Arial"/>
          <w:color w:val="FF0000"/>
        </w:rPr>
        <w:t>Deleted.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L79: delete extra space between “of” and “all”</w:t>
      </w:r>
    </w:p>
    <w:p w14:paraId="568E9732" w14:textId="77777777" w:rsidR="00175659" w:rsidRDefault="00175659" w:rsidP="00B7359C">
      <w:pPr>
        <w:rPr>
          <w:rFonts w:ascii="Arial" w:eastAsia="Times New Roman" w:hAnsi="Arial" w:cs="Arial"/>
          <w:color w:val="222222"/>
          <w:shd w:val="clear" w:color="auto" w:fill="FFFFFF"/>
        </w:rPr>
      </w:pPr>
      <w:r>
        <w:rPr>
          <w:rFonts w:ascii="Arial" w:eastAsia="Times New Roman" w:hAnsi="Arial" w:cs="Arial"/>
          <w:color w:val="FF0000"/>
        </w:rPr>
        <w:t>Deleted.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L202, 208: Inconsistent capitalization of sub-scripts in the equations and associated text</w:t>
      </w:r>
    </w:p>
    <w:p w14:paraId="374B437D" w14:textId="77777777" w:rsidR="00032DB7" w:rsidRDefault="00175659">
      <w:pPr>
        <w:rPr>
          <w:rFonts w:ascii="Arial" w:eastAsia="Times New Roman" w:hAnsi="Arial" w:cs="Arial"/>
          <w:color w:val="222222"/>
          <w:shd w:val="clear" w:color="auto" w:fill="FFFFFF"/>
        </w:rPr>
      </w:pPr>
      <w:r>
        <w:rPr>
          <w:rFonts w:ascii="Arial" w:eastAsia="Times New Roman" w:hAnsi="Arial" w:cs="Arial"/>
          <w:color w:val="FF0000"/>
        </w:rPr>
        <w:t>Corrected for consistency.</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L259-60: Why present maximum fractionation rather than the mean fractionation?</w:t>
      </w:r>
      <w:r w:rsidR="00B7359C" w:rsidRPr="00B7359C">
        <w:rPr>
          <w:rFonts w:ascii="Arial" w:eastAsia="Times New Roman" w:hAnsi="Arial" w:cs="Arial"/>
          <w:color w:val="222222"/>
        </w:rPr>
        <w:br/>
      </w:r>
      <w:r w:rsidR="00E96C3C">
        <w:rPr>
          <w:rFonts w:ascii="Arial" w:eastAsia="Times New Roman" w:hAnsi="Arial" w:cs="Arial"/>
          <w:color w:val="FF0000"/>
        </w:rPr>
        <w:t>We presented maximum fractionation because any fractionation that exceeds the salmon end member signature indicates the mixing model results are biased by not including soil processing. While mean is useful, we believe it is more useful to present the potential magnitude of the bias, which is represented by the maximum observed value.</w:t>
      </w:r>
      <w:r w:rsidR="00B7359C" w:rsidRPr="00B7359C">
        <w:rPr>
          <w:rFonts w:ascii="Arial" w:eastAsia="Times New Roman" w:hAnsi="Arial" w:cs="Arial"/>
          <w:color w:val="222222"/>
        </w:rPr>
        <w:br/>
      </w:r>
      <w:r w:rsidR="00B7359C" w:rsidRPr="00B7359C">
        <w:rPr>
          <w:rFonts w:ascii="Arial" w:eastAsia="Times New Roman" w:hAnsi="Arial" w:cs="Arial"/>
          <w:color w:val="222222"/>
        </w:rPr>
        <w:br/>
      </w:r>
    </w:p>
    <w:p w14:paraId="5D68E295" w14:textId="77777777" w:rsidR="00246A78"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Reviewer: 2</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Comments to the Author</w:t>
      </w:r>
      <w:r w:rsidRPr="00B7359C">
        <w:rPr>
          <w:rFonts w:ascii="Arial" w:eastAsia="Times New Roman" w:hAnsi="Arial" w:cs="Arial"/>
          <w:color w:val="222222"/>
        </w:rPr>
        <w:br/>
      </w:r>
      <w:r w:rsidRPr="00B7359C">
        <w:rPr>
          <w:rFonts w:ascii="Arial" w:eastAsia="Times New Roman" w:hAnsi="Arial" w:cs="Arial"/>
          <w:color w:val="222222"/>
          <w:shd w:val="clear" w:color="auto" w:fill="FFFFFF"/>
        </w:rPr>
        <w:lastRenderedPageBreak/>
        <w:t>General comments</w:t>
      </w: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The authors present data on soil properties and functions with a special focus on nitrogen as a response to a salmon carcass enrichment-depletion experiment that has been conducted for 20-years. The paper points out issues with the current interpretation of marine-derived nitrogen contribution to vegetation around salmon streams, and presents support for their argument. The authors measured not only the generally done bulk soil isotope values, but also those of inorganic nitrogen forms, thus looking at a finer resolution than other studies, and they combine the isotope data with functional measurements of nitrogen transformation rates. While I believe this is an important contribution to the knowledge on salmon influences on recipient ecosystems, there are a few points I would like the authors to consider. </w:t>
      </w:r>
    </w:p>
    <w:p w14:paraId="1BC9559B" w14:textId="77777777" w:rsidR="00246A78" w:rsidRDefault="00246A78" w:rsidP="00B7359C">
      <w:pPr>
        <w:rPr>
          <w:rFonts w:ascii="Arial" w:eastAsia="Times New Roman" w:hAnsi="Arial" w:cs="Arial"/>
          <w:color w:val="222222"/>
          <w:shd w:val="clear" w:color="auto" w:fill="FFFFFF"/>
        </w:rPr>
      </w:pPr>
    </w:p>
    <w:p w14:paraId="15E5EF3B" w14:textId="77777777" w:rsidR="00246A78"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Firstly, the use of the factors of bank (enriched vs depleted) and distance from stream (experiment limited to near-stream riparian area) as a basis to identify salmon influences may be problematic. While I understand and to some degree agree with this interpretation, it needs to be a) more clearly defined what “bank and distance” effect means, and b) discussed that other options also exist for a bank*distance interaction. Looking at the models I only see models that include either distance or bank, or interaction terms. I am not clear on what exactly the difference is between the two interaction terms, why bank and distance are not included additive as well, or a combination of bank/distance effects in combination with interactions. As for other possibilities, nothing is mentioned on the soil types on the two banks, and which soil horizons are included in the sample. Soils can change greatly with distance from the stream and with aspect (warmer vs colder aspects can create different soils) which is indicated by the bank and distance effects on soil moisture (GW) for example, and different soils can have different isotopic signatures, as can different soil horizons. </w:t>
      </w:r>
    </w:p>
    <w:p w14:paraId="31176EB2" w14:textId="77777777" w:rsidR="00246A78" w:rsidRDefault="00246A78" w:rsidP="00B7359C">
      <w:pPr>
        <w:rPr>
          <w:rFonts w:ascii="Arial" w:eastAsia="Times New Roman" w:hAnsi="Arial" w:cs="Arial"/>
          <w:color w:val="222222"/>
          <w:shd w:val="clear" w:color="auto" w:fill="FFFFFF"/>
        </w:rPr>
      </w:pPr>
    </w:p>
    <w:p w14:paraId="6AFE6858" w14:textId="77777777" w:rsidR="00447961" w:rsidRDefault="00447961" w:rsidP="00B7359C">
      <w:pPr>
        <w:rPr>
          <w:rFonts w:ascii="Arial" w:eastAsia="Times New Roman" w:hAnsi="Arial" w:cs="Arial"/>
          <w:color w:val="FF0000"/>
        </w:rPr>
      </w:pPr>
      <w:r>
        <w:rPr>
          <w:rFonts w:ascii="Arial" w:eastAsia="Times New Roman" w:hAnsi="Arial" w:cs="Arial"/>
          <w:color w:val="FF0000"/>
        </w:rPr>
        <w:t xml:space="preserve">We have modified our manuscript to 1) more clearly describe bank and distance effect 2) more clearly describe the interaction effects used and 3) have modified S1 and </w:t>
      </w:r>
      <w:proofErr w:type="gramStart"/>
      <w:r>
        <w:rPr>
          <w:rFonts w:ascii="Arial" w:eastAsia="Times New Roman" w:hAnsi="Arial" w:cs="Arial"/>
          <w:color w:val="FF0000"/>
        </w:rPr>
        <w:t>Table  1</w:t>
      </w:r>
      <w:proofErr w:type="gramEnd"/>
      <w:r>
        <w:rPr>
          <w:rFonts w:ascii="Arial" w:eastAsia="Times New Roman" w:hAnsi="Arial" w:cs="Arial"/>
          <w:color w:val="FF0000"/>
        </w:rPr>
        <w:t xml:space="preserve"> to make sure these changes are conveyed to future read</w:t>
      </w:r>
      <w:r w:rsidR="00B3119C">
        <w:rPr>
          <w:rFonts w:ascii="Arial" w:eastAsia="Times New Roman" w:hAnsi="Arial" w:cs="Arial"/>
          <w:color w:val="FF0000"/>
        </w:rPr>
        <w:t>ers</w:t>
      </w:r>
      <w:r w:rsidR="00532797">
        <w:rPr>
          <w:rFonts w:ascii="Arial" w:eastAsia="Times New Roman" w:hAnsi="Arial" w:cs="Arial"/>
          <w:color w:val="FF0000"/>
        </w:rPr>
        <w:t>.</w:t>
      </w:r>
    </w:p>
    <w:p w14:paraId="3CF5F553" w14:textId="77777777" w:rsidR="00447961" w:rsidRDefault="00447961" w:rsidP="00B7359C">
      <w:pPr>
        <w:rPr>
          <w:rFonts w:ascii="Arial" w:eastAsia="Times New Roman" w:hAnsi="Arial" w:cs="Arial"/>
          <w:color w:val="FF0000"/>
        </w:rPr>
      </w:pPr>
    </w:p>
    <w:p w14:paraId="42D146A5" w14:textId="75EFC7E1" w:rsidR="00B66420" w:rsidRDefault="00447961" w:rsidP="00B7359C">
      <w:pPr>
        <w:rPr>
          <w:rFonts w:ascii="Arial" w:eastAsia="Times New Roman" w:hAnsi="Arial" w:cs="Arial"/>
          <w:color w:val="FF0000"/>
        </w:rPr>
      </w:pPr>
      <w:r>
        <w:rPr>
          <w:rFonts w:ascii="Arial" w:eastAsia="Times New Roman" w:hAnsi="Arial" w:cs="Arial"/>
          <w:color w:val="FF0000"/>
        </w:rPr>
        <w:t xml:space="preserve">We disagree with reviewer 2 that other options for bank and distance effects were not discussed. For each individual response variable that </w:t>
      </w:r>
      <w:r w:rsidR="005528BA">
        <w:rPr>
          <w:rFonts w:ascii="Arial" w:eastAsia="Times New Roman" w:hAnsi="Arial" w:cs="Arial"/>
          <w:color w:val="FF0000"/>
        </w:rPr>
        <w:t xml:space="preserve">we tested we included in the discussion whether or not the responses we measured and the inclusion of an interaction term seemed reasonable </w:t>
      </w:r>
      <w:r w:rsidR="002124D9">
        <w:rPr>
          <w:rFonts w:ascii="Arial" w:eastAsia="Times New Roman" w:hAnsi="Arial" w:cs="Arial"/>
          <w:color w:val="FF0000"/>
        </w:rPr>
        <w:t xml:space="preserve">to attribute to salmon </w:t>
      </w:r>
      <w:r w:rsidR="005528BA">
        <w:rPr>
          <w:rFonts w:ascii="Arial" w:eastAsia="Times New Roman" w:hAnsi="Arial" w:cs="Arial"/>
          <w:color w:val="FF0000"/>
        </w:rPr>
        <w:t>or if it was more likely to be attributed to landscape effects</w:t>
      </w:r>
      <w:r>
        <w:rPr>
          <w:rFonts w:ascii="Arial" w:eastAsia="Times New Roman" w:hAnsi="Arial" w:cs="Arial"/>
          <w:color w:val="FF0000"/>
        </w:rPr>
        <w:t>.</w:t>
      </w:r>
      <w:r w:rsidR="005528BA">
        <w:rPr>
          <w:rFonts w:ascii="Arial" w:eastAsia="Times New Roman" w:hAnsi="Arial" w:cs="Arial"/>
          <w:color w:val="FF0000"/>
        </w:rPr>
        <w:t xml:space="preserve"> </w:t>
      </w:r>
      <w:r w:rsidR="002124D9">
        <w:rPr>
          <w:rFonts w:ascii="Arial" w:eastAsia="Times New Roman" w:hAnsi="Arial" w:cs="Arial"/>
          <w:color w:val="FF0000"/>
        </w:rPr>
        <w:t xml:space="preserve">Specifically, we considered if the location </w:t>
      </w:r>
      <w:r w:rsidR="00B66420">
        <w:rPr>
          <w:rFonts w:ascii="Arial" w:eastAsia="Times New Roman" w:hAnsi="Arial" w:cs="Arial"/>
          <w:color w:val="FF0000"/>
        </w:rPr>
        <w:t>of where the highest density of salmon w</w:t>
      </w:r>
      <w:r w:rsidR="00B3119C">
        <w:rPr>
          <w:rFonts w:ascii="Arial" w:eastAsia="Times New Roman" w:hAnsi="Arial" w:cs="Arial"/>
          <w:color w:val="FF0000"/>
        </w:rPr>
        <w:t xml:space="preserve">as </w:t>
      </w:r>
      <w:r w:rsidR="00B66420">
        <w:rPr>
          <w:rFonts w:ascii="Arial" w:eastAsia="Times New Roman" w:hAnsi="Arial" w:cs="Arial"/>
          <w:color w:val="FF0000"/>
        </w:rPr>
        <w:t xml:space="preserve">thrown (3m-6m) </w:t>
      </w:r>
      <w:r w:rsidR="005776D2">
        <w:rPr>
          <w:rFonts w:ascii="Arial" w:eastAsia="Times New Roman" w:hAnsi="Arial" w:cs="Arial"/>
          <w:color w:val="FF0000"/>
        </w:rPr>
        <w:t xml:space="preserve">and whether it </w:t>
      </w:r>
      <w:r w:rsidR="00B66420">
        <w:rPr>
          <w:rFonts w:ascii="Arial" w:eastAsia="Times New Roman" w:hAnsi="Arial" w:cs="Arial"/>
          <w:color w:val="FF0000"/>
        </w:rPr>
        <w:t xml:space="preserve">corresponded to elevated level of N concentration and transformation rates. </w:t>
      </w:r>
      <w:r w:rsidR="005528BA">
        <w:rPr>
          <w:rFonts w:ascii="Arial" w:eastAsia="Times New Roman" w:hAnsi="Arial" w:cs="Arial"/>
          <w:color w:val="FF0000"/>
        </w:rPr>
        <w:t xml:space="preserve">We also </w:t>
      </w:r>
      <w:r w:rsidR="00B66420">
        <w:rPr>
          <w:rFonts w:ascii="Arial" w:eastAsia="Times New Roman" w:hAnsi="Arial" w:cs="Arial"/>
          <w:color w:val="FF0000"/>
        </w:rPr>
        <w:t>discussed</w:t>
      </w:r>
      <w:r w:rsidR="005528BA">
        <w:rPr>
          <w:rFonts w:ascii="Arial" w:eastAsia="Times New Roman" w:hAnsi="Arial" w:cs="Arial"/>
          <w:color w:val="FF0000"/>
        </w:rPr>
        <w:t xml:space="preserve"> that temperatur</w:t>
      </w:r>
      <w:r w:rsidR="00873A28">
        <w:rPr>
          <w:rFonts w:ascii="Arial" w:eastAsia="Times New Roman" w:hAnsi="Arial" w:cs="Arial"/>
          <w:color w:val="FF0000"/>
        </w:rPr>
        <w:t xml:space="preserve">e, soil </w:t>
      </w:r>
      <w:r w:rsidR="005528BA">
        <w:rPr>
          <w:rFonts w:ascii="Arial" w:eastAsia="Times New Roman" w:hAnsi="Arial" w:cs="Arial"/>
          <w:color w:val="FF0000"/>
        </w:rPr>
        <w:t>moisture</w:t>
      </w:r>
      <w:r w:rsidR="002124D9">
        <w:rPr>
          <w:rFonts w:ascii="Arial" w:eastAsia="Times New Roman" w:hAnsi="Arial" w:cs="Arial"/>
          <w:color w:val="FF0000"/>
        </w:rPr>
        <w:t xml:space="preserve"> (line 418)</w:t>
      </w:r>
      <w:r w:rsidR="00873A28">
        <w:rPr>
          <w:rFonts w:ascii="Arial" w:eastAsia="Times New Roman" w:hAnsi="Arial" w:cs="Arial"/>
          <w:color w:val="FF0000"/>
        </w:rPr>
        <w:t>,</w:t>
      </w:r>
      <w:r w:rsidR="002124D9">
        <w:rPr>
          <w:rFonts w:ascii="Arial" w:eastAsia="Times New Roman" w:hAnsi="Arial" w:cs="Arial"/>
          <w:color w:val="FF0000"/>
        </w:rPr>
        <w:t xml:space="preserve"> and landscape position (line 110)</w:t>
      </w:r>
      <w:r w:rsidR="005528BA">
        <w:rPr>
          <w:rFonts w:ascii="Arial" w:eastAsia="Times New Roman" w:hAnsi="Arial" w:cs="Arial"/>
          <w:color w:val="FF0000"/>
        </w:rPr>
        <w:t xml:space="preserve"> </w:t>
      </w:r>
      <w:r w:rsidR="00873A28">
        <w:rPr>
          <w:rFonts w:ascii="Arial" w:eastAsia="Times New Roman" w:hAnsi="Arial" w:cs="Arial"/>
          <w:color w:val="FF0000"/>
        </w:rPr>
        <w:t xml:space="preserve">are known to </w:t>
      </w:r>
      <w:r w:rsidR="005528BA">
        <w:rPr>
          <w:rFonts w:ascii="Arial" w:eastAsia="Times New Roman" w:hAnsi="Arial" w:cs="Arial"/>
          <w:color w:val="FF0000"/>
        </w:rPr>
        <w:t xml:space="preserve">alter biogeochemical pathways </w:t>
      </w:r>
      <w:r w:rsidR="002124D9">
        <w:rPr>
          <w:rFonts w:ascii="Arial" w:eastAsia="Times New Roman" w:hAnsi="Arial" w:cs="Arial"/>
          <w:color w:val="FF0000"/>
        </w:rPr>
        <w:t xml:space="preserve">and that landscape factors such as climate, aspect and water availability influence </w:t>
      </w:r>
      <w:r w:rsidR="00873A28">
        <w:rPr>
          <w:rFonts w:ascii="Arial" w:eastAsia="Times New Roman" w:hAnsi="Arial" w:cs="Arial"/>
          <w:color w:val="FF0000"/>
        </w:rPr>
        <w:t xml:space="preserve">plant </w:t>
      </w:r>
      <w:r w:rsidR="002124D9">
        <w:rPr>
          <w:rFonts w:ascii="Arial" w:eastAsia="Times New Roman" w:hAnsi="Arial" w:cs="Arial"/>
          <w:color w:val="FF0000"/>
        </w:rPr>
        <w:t>growth (lines 96-97)</w:t>
      </w:r>
      <w:r w:rsidR="00873A28">
        <w:rPr>
          <w:rFonts w:ascii="Arial" w:eastAsia="Times New Roman" w:hAnsi="Arial" w:cs="Arial"/>
          <w:color w:val="FF0000"/>
        </w:rPr>
        <w:t>. In fact, our results confirm these factors are</w:t>
      </w:r>
      <w:r w:rsidR="005776D2">
        <w:rPr>
          <w:rFonts w:ascii="Arial" w:eastAsia="Times New Roman" w:hAnsi="Arial" w:cs="Arial"/>
          <w:color w:val="FF0000"/>
        </w:rPr>
        <w:t xml:space="preserve"> important driver</w:t>
      </w:r>
      <w:r w:rsidR="00873A28">
        <w:rPr>
          <w:rFonts w:ascii="Arial" w:eastAsia="Times New Roman" w:hAnsi="Arial" w:cs="Arial"/>
          <w:color w:val="FF0000"/>
        </w:rPr>
        <w:t>s</w:t>
      </w:r>
      <w:r w:rsidR="005776D2">
        <w:rPr>
          <w:rFonts w:ascii="Arial" w:eastAsia="Times New Roman" w:hAnsi="Arial" w:cs="Arial"/>
          <w:color w:val="FF0000"/>
        </w:rPr>
        <w:t xml:space="preserve"> of N transformations and concentrations</w:t>
      </w:r>
      <w:r w:rsidR="00873A28">
        <w:rPr>
          <w:rFonts w:ascii="Arial" w:eastAsia="Times New Roman" w:hAnsi="Arial" w:cs="Arial"/>
          <w:color w:val="FF0000"/>
        </w:rPr>
        <w:t>, more so</w:t>
      </w:r>
      <w:r w:rsidR="005776D2">
        <w:rPr>
          <w:rFonts w:ascii="Arial" w:eastAsia="Times New Roman" w:hAnsi="Arial" w:cs="Arial"/>
          <w:color w:val="FF0000"/>
        </w:rPr>
        <w:t xml:space="preserve"> than salmon subsidies themselves</w:t>
      </w:r>
      <w:r w:rsidR="00873A28">
        <w:rPr>
          <w:rFonts w:ascii="Arial" w:eastAsia="Times New Roman" w:hAnsi="Arial" w:cs="Arial"/>
          <w:color w:val="FF0000"/>
        </w:rPr>
        <w:t xml:space="preserve"> (lines 417-420)</w:t>
      </w:r>
      <w:r w:rsidR="002124D9">
        <w:rPr>
          <w:rFonts w:ascii="Arial" w:eastAsia="Times New Roman" w:hAnsi="Arial" w:cs="Arial"/>
          <w:color w:val="FF0000"/>
        </w:rPr>
        <w:t>.</w:t>
      </w:r>
    </w:p>
    <w:p w14:paraId="71900B72" w14:textId="77777777" w:rsidR="006705C1" w:rsidRDefault="006705C1" w:rsidP="00B7359C">
      <w:pPr>
        <w:rPr>
          <w:rFonts w:ascii="Arial" w:eastAsia="Times New Roman" w:hAnsi="Arial" w:cs="Arial"/>
          <w:color w:val="FF0000"/>
        </w:rPr>
      </w:pPr>
    </w:p>
    <w:p w14:paraId="3E13F6A5" w14:textId="0BD6BF6D" w:rsidR="00447961" w:rsidRPr="00447961" w:rsidRDefault="00B66420" w:rsidP="00B7359C">
      <w:pPr>
        <w:rPr>
          <w:rFonts w:ascii="Arial" w:eastAsia="Times New Roman" w:hAnsi="Arial" w:cs="Arial"/>
          <w:color w:val="FF0000"/>
        </w:rPr>
      </w:pPr>
      <w:r>
        <w:rPr>
          <w:rFonts w:ascii="Arial" w:eastAsia="Times New Roman" w:hAnsi="Arial" w:cs="Arial"/>
          <w:color w:val="FF0000"/>
        </w:rPr>
        <w:t xml:space="preserve">We have included additional justification for our </w:t>
      </w:r>
      <w:r w:rsidR="00F216F5">
        <w:rPr>
          <w:rFonts w:ascii="Arial" w:eastAsia="Times New Roman" w:hAnsi="Arial" w:cs="Arial"/>
          <w:color w:val="FF0000"/>
        </w:rPr>
        <w:t xml:space="preserve">statistical </w:t>
      </w:r>
      <w:r>
        <w:rPr>
          <w:rFonts w:ascii="Arial" w:eastAsia="Times New Roman" w:hAnsi="Arial" w:cs="Arial"/>
          <w:color w:val="FF0000"/>
        </w:rPr>
        <w:t xml:space="preserve">delineation of ‘salmon effect’ </w:t>
      </w:r>
      <w:r w:rsidR="00F216F5">
        <w:rPr>
          <w:rFonts w:ascii="Arial" w:eastAsia="Times New Roman" w:hAnsi="Arial" w:cs="Arial"/>
          <w:color w:val="FF0000"/>
        </w:rPr>
        <w:t xml:space="preserve">to include both </w:t>
      </w:r>
      <w:r w:rsidR="00B75E83">
        <w:rPr>
          <w:rFonts w:ascii="Arial" w:eastAsia="Times New Roman" w:hAnsi="Arial" w:cs="Arial"/>
          <w:color w:val="FF0000"/>
        </w:rPr>
        <w:t>bank and distance effect</w:t>
      </w:r>
      <w:r w:rsidR="00F216F5">
        <w:rPr>
          <w:rFonts w:ascii="Arial" w:eastAsia="Times New Roman" w:hAnsi="Arial" w:cs="Arial"/>
          <w:color w:val="FF0000"/>
        </w:rPr>
        <w:t>s</w:t>
      </w:r>
      <w:r w:rsidR="00B75E83">
        <w:rPr>
          <w:rFonts w:ascii="Arial" w:eastAsia="Times New Roman" w:hAnsi="Arial" w:cs="Arial"/>
          <w:color w:val="FF0000"/>
        </w:rPr>
        <w:t xml:space="preserve"> and have redefined our third hypothesis to </w:t>
      </w:r>
      <w:r w:rsidR="00B75E83">
        <w:rPr>
          <w:rFonts w:ascii="Arial" w:eastAsia="Times New Roman" w:hAnsi="Arial" w:cs="Arial"/>
          <w:color w:val="FF0000"/>
        </w:rPr>
        <w:lastRenderedPageBreak/>
        <w:t xml:space="preserve">reflect this. </w:t>
      </w:r>
      <w:r w:rsidR="00C83184">
        <w:rPr>
          <w:rFonts w:ascii="Arial" w:eastAsia="Times New Roman" w:hAnsi="Arial" w:cs="Arial"/>
          <w:color w:val="FF0000"/>
        </w:rPr>
        <w:t xml:space="preserve">We do not believe additional discussion of landscape effects is necessary, however we do agree that reframing our distance and bank effect definition will help with clarity. These changes are described in more detail throughout the </w:t>
      </w:r>
      <w:r w:rsidR="00F216F5">
        <w:rPr>
          <w:rFonts w:ascii="Arial" w:eastAsia="Times New Roman" w:hAnsi="Arial" w:cs="Arial"/>
          <w:color w:val="FF0000"/>
        </w:rPr>
        <w:t xml:space="preserve">additional </w:t>
      </w:r>
      <w:r w:rsidR="00C83184">
        <w:rPr>
          <w:rFonts w:ascii="Arial" w:eastAsia="Times New Roman" w:hAnsi="Arial" w:cs="Arial"/>
          <w:color w:val="FF0000"/>
        </w:rPr>
        <w:t xml:space="preserve">comments below. </w:t>
      </w:r>
      <w:r w:rsidR="002124D9">
        <w:rPr>
          <w:rFonts w:ascii="Arial" w:eastAsia="Times New Roman" w:hAnsi="Arial" w:cs="Arial"/>
          <w:color w:val="FF0000"/>
        </w:rPr>
        <w:t xml:space="preserve"> </w:t>
      </w:r>
    </w:p>
    <w:p w14:paraId="1EE9F6E1" w14:textId="77777777" w:rsidR="00532797" w:rsidRDefault="00532797" w:rsidP="00B7359C">
      <w:pPr>
        <w:rPr>
          <w:rFonts w:ascii="Arial" w:eastAsia="Times New Roman" w:hAnsi="Arial" w:cs="Arial"/>
          <w:color w:val="222222"/>
          <w:shd w:val="clear" w:color="auto" w:fill="FFFFFF"/>
        </w:rPr>
      </w:pPr>
    </w:p>
    <w:p w14:paraId="10B0CE8A" w14:textId="77777777" w:rsidR="005C62EA"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Secondly, it is briefly mentioned in the discussion that the study was only done once, shortly before the salmon run in the main growing season of the terrestrial vegetation. I would like to authors to expand on this, especially in light of the </w:t>
      </w:r>
      <w:proofErr w:type="gramStart"/>
      <w:r w:rsidRPr="00B7359C">
        <w:rPr>
          <w:rFonts w:ascii="Arial" w:eastAsia="Times New Roman" w:hAnsi="Arial" w:cs="Arial"/>
          <w:color w:val="222222"/>
          <w:shd w:val="clear" w:color="auto" w:fill="FFFFFF"/>
        </w:rPr>
        <w:t>20 year</w:t>
      </w:r>
      <w:proofErr w:type="gramEnd"/>
      <w:r w:rsidRPr="00B7359C">
        <w:rPr>
          <w:rFonts w:ascii="Arial" w:eastAsia="Times New Roman" w:hAnsi="Arial" w:cs="Arial"/>
          <w:color w:val="222222"/>
          <w:shd w:val="clear" w:color="auto" w:fill="FFFFFF"/>
        </w:rPr>
        <w:t xml:space="preserve"> experiment. How fast can nitrogen dynamics change in soils? How limited are soils for nitrogen, meaning how fast might a resource be used and thus not lead to accumulation? Can plants store nitrogen in the fall for later use? How much nitrogen would be ecologically relevant, meaning how much can we detect vs the uptake speed by trees? </w:t>
      </w:r>
    </w:p>
    <w:p w14:paraId="69F02B78" w14:textId="77777777" w:rsidR="00F770C2" w:rsidRDefault="00F770C2" w:rsidP="00B7359C">
      <w:pPr>
        <w:rPr>
          <w:rFonts w:ascii="Arial" w:eastAsia="Times New Roman" w:hAnsi="Arial" w:cs="Arial"/>
          <w:color w:val="FF0000"/>
        </w:rPr>
      </w:pPr>
    </w:p>
    <w:p w14:paraId="3DC0824C" w14:textId="487A6BC6" w:rsidR="005776D2" w:rsidRDefault="004C64DA" w:rsidP="00B7359C">
      <w:pPr>
        <w:rPr>
          <w:rFonts w:ascii="Arial" w:eastAsia="Times New Roman" w:hAnsi="Arial" w:cs="Arial"/>
          <w:color w:val="FF0000"/>
        </w:rPr>
      </w:pPr>
      <w:r>
        <w:rPr>
          <w:rFonts w:ascii="Arial" w:eastAsia="Times New Roman" w:hAnsi="Arial" w:cs="Arial"/>
          <w:color w:val="FF0000"/>
        </w:rPr>
        <w:t>Please s</w:t>
      </w:r>
      <w:r w:rsidR="005776D2">
        <w:rPr>
          <w:rFonts w:ascii="Arial" w:eastAsia="Times New Roman" w:hAnsi="Arial" w:cs="Arial"/>
          <w:color w:val="FF0000"/>
        </w:rPr>
        <w:t>ee response to reviewer 1 comment 1 and additional details below:</w:t>
      </w:r>
    </w:p>
    <w:p w14:paraId="73892F47" w14:textId="77777777" w:rsidR="00E760A2" w:rsidRDefault="00E760A2" w:rsidP="00B7359C">
      <w:pPr>
        <w:rPr>
          <w:rFonts w:ascii="Arial" w:eastAsia="Times New Roman" w:hAnsi="Arial" w:cs="Arial"/>
          <w:color w:val="FF0000"/>
        </w:rPr>
      </w:pPr>
    </w:p>
    <w:p w14:paraId="02619D76" w14:textId="676A14B6" w:rsidR="007A7351" w:rsidRDefault="005776D2" w:rsidP="00B7359C">
      <w:pPr>
        <w:rPr>
          <w:rFonts w:ascii="Arial" w:eastAsia="Times New Roman" w:hAnsi="Arial" w:cs="Arial"/>
          <w:color w:val="FF0000"/>
        </w:rPr>
      </w:pPr>
      <w:r>
        <w:rPr>
          <w:rFonts w:ascii="Arial" w:eastAsia="Times New Roman" w:hAnsi="Arial" w:cs="Arial"/>
          <w:color w:val="FF0000"/>
        </w:rPr>
        <w:t xml:space="preserve">If N </w:t>
      </w:r>
      <w:r w:rsidR="004C64DA">
        <w:rPr>
          <w:rFonts w:ascii="Arial" w:eastAsia="Times New Roman" w:hAnsi="Arial" w:cs="Arial"/>
          <w:color w:val="FF0000"/>
        </w:rPr>
        <w:t>from salmon is functionally important it should be retained in the ecosystem. This, in turn, should be identifiable as higher</w:t>
      </w:r>
      <w:r>
        <w:rPr>
          <w:rFonts w:ascii="Arial" w:eastAsia="Times New Roman" w:hAnsi="Arial" w:cs="Arial"/>
          <w:color w:val="FF0000"/>
        </w:rPr>
        <w:t xml:space="preserve"> </w:t>
      </w:r>
      <w:r w:rsidR="007A7351">
        <w:rPr>
          <w:rFonts w:ascii="Arial" w:eastAsia="Times New Roman" w:hAnsi="Arial" w:cs="Arial"/>
          <w:color w:val="FF0000"/>
        </w:rPr>
        <w:t xml:space="preserve">soil </w:t>
      </w:r>
      <w:r>
        <w:rPr>
          <w:rFonts w:ascii="Arial" w:eastAsia="Times New Roman" w:hAnsi="Arial" w:cs="Arial"/>
          <w:color w:val="FF0000"/>
        </w:rPr>
        <w:t xml:space="preserve">N concentrations and transformations </w:t>
      </w:r>
      <w:r w:rsidR="004C64DA">
        <w:rPr>
          <w:rFonts w:ascii="Arial" w:eastAsia="Times New Roman" w:hAnsi="Arial" w:cs="Arial"/>
          <w:color w:val="FF0000"/>
        </w:rPr>
        <w:t xml:space="preserve">even after </w:t>
      </w:r>
      <w:r>
        <w:rPr>
          <w:rFonts w:ascii="Arial" w:eastAsia="Times New Roman" w:hAnsi="Arial" w:cs="Arial"/>
          <w:color w:val="FF0000"/>
        </w:rPr>
        <w:t xml:space="preserve">a year after salmon fertilization. </w:t>
      </w:r>
      <w:r w:rsidR="00B840F1">
        <w:rPr>
          <w:rFonts w:ascii="Arial" w:eastAsia="Times New Roman" w:hAnsi="Arial" w:cs="Arial"/>
          <w:color w:val="FF0000"/>
        </w:rPr>
        <w:t xml:space="preserve">The reviewer fails to recognize that nutrients </w:t>
      </w:r>
      <w:r w:rsidR="008F020F">
        <w:rPr>
          <w:rFonts w:ascii="Arial" w:eastAsia="Times New Roman" w:hAnsi="Arial" w:cs="Arial"/>
          <w:color w:val="FF0000"/>
        </w:rPr>
        <w:t xml:space="preserve">continually cycle between plants and soils and thus we should expect soil N pools to increase even if N is high demand by plants. </w:t>
      </w:r>
      <w:r w:rsidR="004C64DA">
        <w:rPr>
          <w:rFonts w:ascii="Arial" w:eastAsia="Times New Roman" w:hAnsi="Arial" w:cs="Arial"/>
          <w:color w:val="FF0000"/>
        </w:rPr>
        <w:t>As mentioned above, this is a consistent result from numerous fertilization studies across a wide variety of ecosystems</w:t>
      </w:r>
      <w:r w:rsidR="007A7351">
        <w:rPr>
          <w:rFonts w:ascii="Arial" w:eastAsia="Times New Roman" w:hAnsi="Arial" w:cs="Arial"/>
          <w:color w:val="FF0000"/>
        </w:rPr>
        <w:t xml:space="preserve">.  </w:t>
      </w:r>
    </w:p>
    <w:p w14:paraId="75E273BB" w14:textId="77777777" w:rsidR="005776D2" w:rsidRDefault="005776D2" w:rsidP="00B7359C">
      <w:pPr>
        <w:rPr>
          <w:rFonts w:ascii="Arial" w:eastAsia="Times New Roman" w:hAnsi="Arial" w:cs="Arial"/>
          <w:color w:val="FF0000"/>
        </w:rPr>
      </w:pPr>
    </w:p>
    <w:p w14:paraId="0B7ED229" w14:textId="740504C3" w:rsidR="00A36BF9" w:rsidRDefault="004C64DA" w:rsidP="00B7359C">
      <w:pPr>
        <w:rPr>
          <w:rFonts w:ascii="Arial" w:eastAsia="Times New Roman" w:hAnsi="Arial" w:cs="Arial"/>
          <w:color w:val="FF0000"/>
        </w:rPr>
      </w:pPr>
      <w:r>
        <w:rPr>
          <w:rFonts w:ascii="Arial" w:eastAsia="Times New Roman" w:hAnsi="Arial" w:cs="Arial"/>
          <w:color w:val="FF0000"/>
        </w:rPr>
        <w:t>O</w:t>
      </w:r>
      <w:r w:rsidR="00D144E7">
        <w:rPr>
          <w:rFonts w:ascii="Arial" w:eastAsia="Times New Roman" w:hAnsi="Arial" w:cs="Arial"/>
          <w:color w:val="FF0000"/>
        </w:rPr>
        <w:t>ur findings that soil transformation</w:t>
      </w:r>
      <w:r w:rsidR="00D27219">
        <w:rPr>
          <w:rFonts w:ascii="Arial" w:eastAsia="Times New Roman" w:hAnsi="Arial" w:cs="Arial"/>
          <w:color w:val="FF0000"/>
        </w:rPr>
        <w:t>s</w:t>
      </w:r>
      <w:r w:rsidR="00D144E7">
        <w:rPr>
          <w:rFonts w:ascii="Arial" w:eastAsia="Times New Roman" w:hAnsi="Arial" w:cs="Arial"/>
          <w:color w:val="FF0000"/>
        </w:rPr>
        <w:t xml:space="preserve"> </w:t>
      </w:r>
      <w:r>
        <w:rPr>
          <w:rFonts w:ascii="Arial" w:eastAsia="Times New Roman" w:hAnsi="Arial" w:cs="Arial"/>
          <w:color w:val="FF0000"/>
        </w:rPr>
        <w:t xml:space="preserve">isotopically </w:t>
      </w:r>
      <w:r w:rsidR="00D144E7">
        <w:rPr>
          <w:rFonts w:ascii="Arial" w:eastAsia="Times New Roman" w:hAnsi="Arial" w:cs="Arial"/>
          <w:color w:val="FF0000"/>
        </w:rPr>
        <w:t xml:space="preserve">fractionate </w:t>
      </w:r>
      <w:r w:rsidR="006705C1">
        <w:rPr>
          <w:rFonts w:ascii="Arial" w:eastAsia="Times New Roman" w:hAnsi="Arial" w:cs="Arial"/>
          <w:color w:val="FF0000"/>
        </w:rPr>
        <w:t>N</w:t>
      </w:r>
      <w:r>
        <w:rPr>
          <w:rFonts w:ascii="Arial" w:eastAsia="Times New Roman" w:hAnsi="Arial" w:cs="Arial"/>
          <w:color w:val="FF0000"/>
        </w:rPr>
        <w:t xml:space="preserve">, </w:t>
      </w:r>
      <w:r w:rsidR="006705C1">
        <w:rPr>
          <w:rFonts w:ascii="Arial" w:eastAsia="Times New Roman" w:hAnsi="Arial" w:cs="Arial"/>
          <w:color w:val="FF0000"/>
        </w:rPr>
        <w:t xml:space="preserve">biasing </w:t>
      </w:r>
      <w:r>
        <w:rPr>
          <w:rFonts w:ascii="Arial" w:eastAsia="Times New Roman" w:hAnsi="Arial" w:cs="Arial"/>
          <w:color w:val="FF0000"/>
        </w:rPr>
        <w:t xml:space="preserve">the frequently employed mixing models to quantify marine derived nitrogen, stand regardless of whether we are looking at long-term or </w:t>
      </w:r>
      <w:proofErr w:type="gramStart"/>
      <w:r>
        <w:rPr>
          <w:rFonts w:ascii="Arial" w:eastAsia="Times New Roman" w:hAnsi="Arial" w:cs="Arial"/>
          <w:color w:val="FF0000"/>
        </w:rPr>
        <w:t>short term</w:t>
      </w:r>
      <w:proofErr w:type="gramEnd"/>
      <w:r>
        <w:rPr>
          <w:rFonts w:ascii="Arial" w:eastAsia="Times New Roman" w:hAnsi="Arial" w:cs="Arial"/>
          <w:color w:val="FF0000"/>
        </w:rPr>
        <w:t xml:space="preserve"> effects. Both </w:t>
      </w:r>
      <w:r w:rsidR="00A36BF9">
        <w:rPr>
          <w:rFonts w:ascii="Arial" w:eastAsia="Times New Roman" w:hAnsi="Arial" w:cs="Arial"/>
          <w:color w:val="FF0000"/>
        </w:rPr>
        <w:t>reviewers</w:t>
      </w:r>
      <w:r>
        <w:rPr>
          <w:rFonts w:ascii="Arial" w:eastAsia="Times New Roman" w:hAnsi="Arial" w:cs="Arial"/>
          <w:color w:val="FF0000"/>
        </w:rPr>
        <w:t xml:space="preserve"> agree this is an important finding that should be considered going forward. </w:t>
      </w:r>
      <w:r w:rsidR="00D144E7">
        <w:rPr>
          <w:rFonts w:ascii="Arial" w:eastAsia="Times New Roman" w:hAnsi="Arial" w:cs="Arial"/>
          <w:color w:val="FF0000"/>
        </w:rPr>
        <w:t xml:space="preserve"> </w:t>
      </w:r>
    </w:p>
    <w:p w14:paraId="1B5137CD" w14:textId="77777777" w:rsidR="00A36BF9" w:rsidRDefault="00A36BF9" w:rsidP="00B7359C">
      <w:pPr>
        <w:rPr>
          <w:rFonts w:ascii="Arial" w:eastAsia="Times New Roman" w:hAnsi="Arial" w:cs="Arial"/>
          <w:color w:val="FF0000"/>
        </w:rPr>
      </w:pPr>
    </w:p>
    <w:p w14:paraId="15D68333" w14:textId="026C79A8" w:rsidR="00F770C2" w:rsidRDefault="00A36BF9" w:rsidP="00B7359C">
      <w:pPr>
        <w:rPr>
          <w:rFonts w:ascii="Arial" w:eastAsia="Times New Roman" w:hAnsi="Arial" w:cs="Arial"/>
          <w:color w:val="FF0000"/>
        </w:rPr>
      </w:pPr>
      <w:r>
        <w:rPr>
          <w:rFonts w:ascii="Arial" w:eastAsia="Times New Roman" w:hAnsi="Arial" w:cs="Arial"/>
          <w:color w:val="FF0000"/>
        </w:rPr>
        <w:t>Finally</w:t>
      </w:r>
      <w:r w:rsidR="00E760A2">
        <w:rPr>
          <w:rFonts w:ascii="Arial" w:eastAsia="Times New Roman" w:hAnsi="Arial" w:cs="Arial"/>
          <w:color w:val="FF0000"/>
        </w:rPr>
        <w:t xml:space="preserve">, </w:t>
      </w:r>
      <w:r>
        <w:rPr>
          <w:rFonts w:ascii="Arial" w:eastAsia="Times New Roman" w:hAnsi="Arial" w:cs="Arial"/>
          <w:color w:val="FF0000"/>
        </w:rPr>
        <w:t xml:space="preserve">we note that </w:t>
      </w:r>
      <w:r w:rsidR="007A7351">
        <w:rPr>
          <w:rFonts w:ascii="Arial" w:eastAsia="Times New Roman" w:hAnsi="Arial" w:cs="Arial"/>
          <w:color w:val="FF0000"/>
        </w:rPr>
        <w:t xml:space="preserve">the level of fertilization described here exceeds the application rate for the majority of nutrient enrichment experiments and is therefore indeed ecologically relevant. </w:t>
      </w:r>
      <w:r w:rsidR="009F7631">
        <w:rPr>
          <w:rFonts w:ascii="Arial" w:eastAsia="Times New Roman" w:hAnsi="Arial" w:cs="Arial"/>
          <w:color w:val="FF0000"/>
        </w:rPr>
        <w:t xml:space="preserve">Despite this high level of enrichment, </w:t>
      </w:r>
      <w:r w:rsidR="00E760A2">
        <w:rPr>
          <w:rFonts w:ascii="Arial" w:eastAsia="Times New Roman" w:hAnsi="Arial" w:cs="Arial"/>
          <w:color w:val="FF0000"/>
        </w:rPr>
        <w:t xml:space="preserve">Quinn et al </w:t>
      </w:r>
      <w:r>
        <w:rPr>
          <w:rFonts w:ascii="Arial" w:eastAsia="Times New Roman" w:hAnsi="Arial" w:cs="Arial"/>
          <w:color w:val="FF0000"/>
        </w:rPr>
        <w:t>(</w:t>
      </w:r>
      <w:r w:rsidR="00E760A2">
        <w:rPr>
          <w:rFonts w:ascii="Arial" w:eastAsia="Times New Roman" w:hAnsi="Arial" w:cs="Arial"/>
          <w:color w:val="FF0000"/>
        </w:rPr>
        <w:t>2018</w:t>
      </w:r>
      <w:r>
        <w:rPr>
          <w:rFonts w:ascii="Arial" w:eastAsia="Times New Roman" w:hAnsi="Arial" w:cs="Arial"/>
          <w:color w:val="FF0000"/>
        </w:rPr>
        <w:t>)</w:t>
      </w:r>
      <w:r w:rsidR="00E760A2">
        <w:rPr>
          <w:rFonts w:ascii="Arial" w:eastAsia="Times New Roman" w:hAnsi="Arial" w:cs="Arial"/>
          <w:color w:val="FF0000"/>
        </w:rPr>
        <w:t xml:space="preserve"> found that trees on the salmon</w:t>
      </w:r>
      <w:r w:rsidR="007A7351">
        <w:rPr>
          <w:rFonts w:ascii="Arial" w:eastAsia="Times New Roman" w:hAnsi="Arial" w:cs="Arial"/>
          <w:color w:val="FF0000"/>
        </w:rPr>
        <w:t>-</w:t>
      </w:r>
      <w:r w:rsidR="00E760A2">
        <w:rPr>
          <w:rFonts w:ascii="Arial" w:eastAsia="Times New Roman" w:hAnsi="Arial" w:cs="Arial"/>
          <w:color w:val="FF0000"/>
        </w:rPr>
        <w:t xml:space="preserve">depleted bank were growing faster than </w:t>
      </w:r>
      <w:r w:rsidR="009F7631">
        <w:rPr>
          <w:rFonts w:ascii="Arial" w:eastAsia="Times New Roman" w:hAnsi="Arial" w:cs="Arial"/>
          <w:color w:val="FF0000"/>
        </w:rPr>
        <w:t xml:space="preserve">the </w:t>
      </w:r>
      <w:r w:rsidR="00E760A2">
        <w:rPr>
          <w:rFonts w:ascii="Arial" w:eastAsia="Times New Roman" w:hAnsi="Arial" w:cs="Arial"/>
          <w:color w:val="FF0000"/>
        </w:rPr>
        <w:t>sa</w:t>
      </w:r>
      <w:r w:rsidR="009F7631">
        <w:rPr>
          <w:rFonts w:ascii="Arial" w:eastAsia="Times New Roman" w:hAnsi="Arial" w:cs="Arial"/>
          <w:color w:val="FF0000"/>
        </w:rPr>
        <w:t xml:space="preserve">lmon </w:t>
      </w:r>
      <w:r w:rsidR="00E760A2">
        <w:rPr>
          <w:rFonts w:ascii="Arial" w:eastAsia="Times New Roman" w:hAnsi="Arial" w:cs="Arial"/>
          <w:color w:val="FF0000"/>
        </w:rPr>
        <w:t xml:space="preserve">enhanced bank, indicating the benefits we can expect from these subsidies are minimal and hard to predict at best. </w:t>
      </w:r>
    </w:p>
    <w:p w14:paraId="6173F931" w14:textId="77777777" w:rsidR="006705C1" w:rsidRDefault="006705C1" w:rsidP="00B7359C">
      <w:pPr>
        <w:rPr>
          <w:rFonts w:ascii="Arial" w:eastAsia="Times New Roman" w:hAnsi="Arial" w:cs="Arial"/>
          <w:color w:val="222222"/>
          <w:shd w:val="clear" w:color="auto" w:fill="FFFFFF"/>
        </w:rPr>
      </w:pPr>
    </w:p>
    <w:p w14:paraId="392BB973" w14:textId="77777777" w:rsidR="00A91F19" w:rsidRDefault="00B7359C" w:rsidP="00B7359C">
      <w:pPr>
        <w:rPr>
          <w:rFonts w:ascii="Arial" w:eastAsia="Times New Roman" w:hAnsi="Arial" w:cs="Arial"/>
          <w:color w:val="222222"/>
        </w:rPr>
      </w:pPr>
      <w:r w:rsidRPr="00B7359C">
        <w:rPr>
          <w:rFonts w:ascii="Arial" w:eastAsia="Times New Roman" w:hAnsi="Arial" w:cs="Arial"/>
          <w:color w:val="222222"/>
          <w:shd w:val="clear" w:color="auto" w:fill="FFFFFF"/>
        </w:rPr>
        <w:t>Thirdly, how do the findings here apply to other studies on salmon effects on terrestrial ecosystems? The authors provide a great example on a study on the same system and how the assumption of no fractionation in soils can affect our interpretation of the importance of salmon nutrients. However, how would this affect our interpretation of salmon effects on terrestrial ecosystems in other areas? Would we expect such a high fractionation in other soils? What about other subsidies? In the introduction guano is mentioned, how would we re-evaluate results there? Would we need to? I think framing the study in such a broader context would be important to highlight the importance of the findings to the field of ecology, not “just” in terms of the salmon effects.</w:t>
      </w:r>
      <w:r w:rsidRPr="00B7359C">
        <w:rPr>
          <w:rFonts w:ascii="Arial" w:eastAsia="Times New Roman" w:hAnsi="Arial" w:cs="Arial"/>
          <w:color w:val="222222"/>
        </w:rPr>
        <w:br/>
      </w:r>
    </w:p>
    <w:p w14:paraId="5D7632CA" w14:textId="14F0D770" w:rsidR="00497A7B" w:rsidRPr="00450D88" w:rsidRDefault="00A91F19" w:rsidP="00B7359C">
      <w:pPr>
        <w:rPr>
          <w:rFonts w:ascii="Arial" w:eastAsia="Times New Roman" w:hAnsi="Arial" w:cs="Arial"/>
          <w:color w:val="FF0000"/>
        </w:rPr>
      </w:pPr>
      <w:r>
        <w:rPr>
          <w:rFonts w:ascii="Arial" w:eastAsia="Times New Roman" w:hAnsi="Arial" w:cs="Arial"/>
          <w:color w:val="FF0000"/>
        </w:rPr>
        <w:t xml:space="preserve">We would expect high fractionation in any system where </w:t>
      </w:r>
      <w:r w:rsidR="00905AA0">
        <w:rPr>
          <w:rFonts w:ascii="Arial" w:eastAsia="Times New Roman" w:hAnsi="Arial" w:cs="Arial"/>
          <w:color w:val="FF0000"/>
        </w:rPr>
        <w:t>significant soil N transformation are occurring and it is well known that N additions leads to incr</w:t>
      </w:r>
      <w:r w:rsidR="005F60F7">
        <w:rPr>
          <w:rFonts w:ascii="Arial" w:eastAsia="Times New Roman" w:hAnsi="Arial" w:cs="Arial"/>
          <w:color w:val="FF0000"/>
        </w:rPr>
        <w:t>eased</w:t>
      </w:r>
      <w:r w:rsidR="00905AA0">
        <w:rPr>
          <w:rFonts w:ascii="Arial" w:eastAsia="Times New Roman" w:hAnsi="Arial" w:cs="Arial"/>
          <w:color w:val="FF0000"/>
        </w:rPr>
        <w:t xml:space="preserve"> N </w:t>
      </w:r>
      <w:r w:rsidR="00905AA0">
        <w:rPr>
          <w:rFonts w:ascii="Arial" w:eastAsia="Times New Roman" w:hAnsi="Arial" w:cs="Arial"/>
          <w:color w:val="FF0000"/>
        </w:rPr>
        <w:lastRenderedPageBreak/>
        <w:t xml:space="preserve">transformations.  In fact, it has been broadly observed that ecosystems become enriched in </w:t>
      </w:r>
      <w:r w:rsidR="00905AA0" w:rsidRPr="00450D88">
        <w:rPr>
          <w:rFonts w:ascii="Arial" w:eastAsia="Times New Roman" w:hAnsi="Arial" w:cs="Arial"/>
          <w:color w:val="FF0000"/>
          <w:vertAlign w:val="superscript"/>
        </w:rPr>
        <w:t>15</w:t>
      </w:r>
      <w:r w:rsidR="00905AA0">
        <w:rPr>
          <w:rFonts w:ascii="Arial" w:eastAsia="Times New Roman" w:hAnsi="Arial" w:cs="Arial"/>
          <w:color w:val="FF0000"/>
        </w:rPr>
        <w:t xml:space="preserve">N relative to </w:t>
      </w:r>
      <w:r w:rsidR="00905AA0" w:rsidRPr="00450D88">
        <w:rPr>
          <w:rFonts w:ascii="Arial" w:eastAsia="Times New Roman" w:hAnsi="Arial" w:cs="Arial"/>
          <w:color w:val="FF0000"/>
          <w:vertAlign w:val="superscript"/>
        </w:rPr>
        <w:t>14</w:t>
      </w:r>
      <w:r w:rsidR="00905AA0">
        <w:rPr>
          <w:rFonts w:ascii="Arial" w:eastAsia="Times New Roman" w:hAnsi="Arial" w:cs="Arial"/>
          <w:color w:val="FF0000"/>
        </w:rPr>
        <w:t xml:space="preserve">N with increased </w:t>
      </w:r>
      <w:r w:rsidR="005F60F7">
        <w:rPr>
          <w:rFonts w:ascii="Arial" w:eastAsia="Times New Roman" w:hAnsi="Arial" w:cs="Arial"/>
          <w:color w:val="FF0000"/>
        </w:rPr>
        <w:t>additions</w:t>
      </w:r>
      <w:r w:rsidR="00905AA0">
        <w:rPr>
          <w:rFonts w:ascii="Arial" w:eastAsia="Times New Roman" w:hAnsi="Arial" w:cs="Arial"/>
          <w:color w:val="FF0000"/>
        </w:rPr>
        <w:t xml:space="preserve"> of N </w:t>
      </w:r>
      <w:r w:rsidR="005F60F7">
        <w:rPr>
          <w:rFonts w:ascii="Arial" w:eastAsia="Times New Roman" w:hAnsi="Arial" w:cs="Arial"/>
          <w:color w:val="FF0000"/>
        </w:rPr>
        <w:t xml:space="preserve">due to </w:t>
      </w:r>
      <w:proofErr w:type="spellStart"/>
      <w:r w:rsidR="005F60F7">
        <w:rPr>
          <w:rFonts w:ascii="Arial" w:eastAsia="Times New Roman" w:hAnsi="Arial" w:cs="Arial"/>
          <w:color w:val="FF0000"/>
        </w:rPr>
        <w:t>evelvated</w:t>
      </w:r>
      <w:proofErr w:type="spellEnd"/>
      <w:r w:rsidR="005F60F7">
        <w:rPr>
          <w:rFonts w:ascii="Arial" w:eastAsia="Times New Roman" w:hAnsi="Arial" w:cs="Arial"/>
          <w:color w:val="FF0000"/>
        </w:rPr>
        <w:t xml:space="preserve"> N cycling </w:t>
      </w:r>
      <w:r w:rsidR="00905AA0" w:rsidRPr="008E59D0">
        <w:rPr>
          <w:rFonts w:ascii="Arial" w:eastAsia="Times New Roman" w:hAnsi="Arial" w:cs="Arial"/>
          <w:color w:val="FF0000"/>
        </w:rPr>
        <w:t>(</w:t>
      </w:r>
      <w:proofErr w:type="spellStart"/>
      <w:r w:rsidR="00905AA0" w:rsidRPr="008E59D0">
        <w:rPr>
          <w:rFonts w:ascii="Arial" w:eastAsia="Times New Roman" w:hAnsi="Arial" w:cs="Arial"/>
          <w:color w:val="FF0000"/>
        </w:rPr>
        <w:t>Craine</w:t>
      </w:r>
      <w:proofErr w:type="spellEnd"/>
      <w:r w:rsidR="00905AA0" w:rsidRPr="008E59D0">
        <w:rPr>
          <w:rFonts w:ascii="Arial" w:eastAsia="Times New Roman" w:hAnsi="Arial" w:cs="Arial"/>
          <w:color w:val="FF0000"/>
        </w:rPr>
        <w:t xml:space="preserve"> et al. </w:t>
      </w:r>
      <w:ins w:id="2" w:author="Microsoft Office User" w:date="2019-04-08T15:14:00Z">
        <w:r w:rsidR="008E59D0" w:rsidRPr="008E59D0">
          <w:rPr>
            <w:rFonts w:ascii="Arial" w:eastAsia="Times New Roman" w:hAnsi="Arial" w:cs="Arial"/>
            <w:color w:val="FF0000"/>
          </w:rPr>
          <w:t>2009</w:t>
        </w:r>
      </w:ins>
      <w:r w:rsidR="00905AA0" w:rsidRPr="008E59D0">
        <w:rPr>
          <w:rFonts w:ascii="Arial" w:eastAsia="Times New Roman" w:hAnsi="Arial" w:cs="Arial"/>
          <w:color w:val="FF0000"/>
        </w:rPr>
        <w:t>).</w:t>
      </w:r>
      <w:r w:rsidR="00905AA0">
        <w:rPr>
          <w:rFonts w:ascii="Arial" w:eastAsia="Times New Roman" w:hAnsi="Arial" w:cs="Arial"/>
          <w:color w:val="FF0000"/>
        </w:rPr>
        <w:t xml:space="preserve"> </w:t>
      </w:r>
      <w:bookmarkStart w:id="3" w:name="_GoBack"/>
      <w:bookmarkEnd w:id="3"/>
      <w:proofErr w:type="gramStart"/>
      <w:r w:rsidR="005F60F7">
        <w:rPr>
          <w:rFonts w:ascii="Arial" w:eastAsia="Times New Roman" w:hAnsi="Arial" w:cs="Arial"/>
          <w:color w:val="FF0000"/>
        </w:rPr>
        <w:t>Therefore</w:t>
      </w:r>
      <w:proofErr w:type="gramEnd"/>
      <w:r w:rsidR="005F60F7">
        <w:rPr>
          <w:rFonts w:ascii="Arial" w:eastAsia="Times New Roman" w:hAnsi="Arial" w:cs="Arial"/>
          <w:color w:val="FF0000"/>
        </w:rPr>
        <w:t xml:space="preserve"> our findings should hold in general across</w:t>
      </w:r>
      <w:r w:rsidR="00905AA0">
        <w:rPr>
          <w:rFonts w:ascii="Arial" w:eastAsia="Times New Roman" w:hAnsi="Arial" w:cs="Arial"/>
          <w:color w:val="FF0000"/>
        </w:rPr>
        <w:t xml:space="preserve"> </w:t>
      </w:r>
      <w:r w:rsidR="005776D2">
        <w:rPr>
          <w:rFonts w:ascii="Arial" w:eastAsia="Times New Roman" w:hAnsi="Arial" w:cs="Arial"/>
          <w:color w:val="FF0000"/>
        </w:rPr>
        <w:t>all other salmon systems</w:t>
      </w:r>
      <w:r>
        <w:rPr>
          <w:rFonts w:ascii="Arial" w:eastAsia="Times New Roman" w:hAnsi="Arial" w:cs="Arial"/>
          <w:color w:val="FF0000"/>
        </w:rPr>
        <w:t xml:space="preserve">. Fractionation will be higher in systems </w:t>
      </w:r>
      <w:r w:rsidR="003F119E">
        <w:rPr>
          <w:rFonts w:ascii="Arial" w:eastAsia="Times New Roman" w:hAnsi="Arial" w:cs="Arial"/>
          <w:color w:val="FF0000"/>
        </w:rPr>
        <w:t xml:space="preserve">with higher </w:t>
      </w:r>
      <w:r w:rsidR="00905AA0">
        <w:rPr>
          <w:rFonts w:ascii="Arial" w:eastAsia="Times New Roman" w:hAnsi="Arial" w:cs="Arial"/>
          <w:color w:val="FF0000"/>
        </w:rPr>
        <w:t>MDN and these</w:t>
      </w:r>
      <w:r>
        <w:rPr>
          <w:rFonts w:ascii="Arial" w:eastAsia="Times New Roman" w:hAnsi="Arial" w:cs="Arial"/>
          <w:color w:val="FF0000"/>
        </w:rPr>
        <w:t xml:space="preserve"> fractionation</w:t>
      </w:r>
      <w:r w:rsidR="00905AA0">
        <w:rPr>
          <w:rFonts w:ascii="Arial" w:eastAsia="Times New Roman" w:hAnsi="Arial" w:cs="Arial"/>
          <w:color w:val="FF0000"/>
        </w:rPr>
        <w:t>s</w:t>
      </w:r>
      <w:r w:rsidR="00D27219">
        <w:rPr>
          <w:rFonts w:ascii="Arial" w:eastAsia="Times New Roman" w:hAnsi="Arial" w:cs="Arial"/>
          <w:color w:val="FF0000"/>
        </w:rPr>
        <w:t xml:space="preserve"> </w:t>
      </w:r>
      <w:r>
        <w:rPr>
          <w:rFonts w:ascii="Arial" w:eastAsia="Times New Roman" w:hAnsi="Arial" w:cs="Arial"/>
          <w:color w:val="FF0000"/>
        </w:rPr>
        <w:t xml:space="preserve">will create bias MDN estimates.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Specific comments</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Abstract </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6 – did they really document the presence or simply show elevated 15N signatures?</w:t>
      </w:r>
    </w:p>
    <w:p w14:paraId="1A874A33" w14:textId="77777777" w:rsidR="004E6892" w:rsidRDefault="004E6892" w:rsidP="00B7359C">
      <w:pPr>
        <w:rPr>
          <w:rFonts w:ascii="Arial" w:eastAsia="Times New Roman" w:hAnsi="Arial" w:cs="Arial"/>
          <w:color w:val="222222"/>
          <w:shd w:val="clear" w:color="auto" w:fill="FFFFFF"/>
        </w:rPr>
      </w:pPr>
    </w:p>
    <w:p w14:paraId="53363FB2" w14:textId="63736CD4" w:rsidR="00C81E1B" w:rsidRDefault="004E6892" w:rsidP="004E6892">
      <w:pPr>
        <w:rPr>
          <w:rFonts w:ascii="Arial" w:eastAsia="Times New Roman" w:hAnsi="Arial" w:cs="Arial"/>
          <w:color w:val="FF0000"/>
        </w:rPr>
      </w:pPr>
      <w:r>
        <w:rPr>
          <w:rFonts w:ascii="Arial" w:eastAsia="Times New Roman" w:hAnsi="Arial" w:cs="Arial"/>
          <w:color w:val="FF0000"/>
        </w:rPr>
        <w:t xml:space="preserve">Many direct consumption studies have documented presence via elevated </w:t>
      </w:r>
      <w:r w:rsidRPr="00450D88">
        <w:rPr>
          <w:rFonts w:ascii="Arial" w:eastAsia="Times New Roman" w:hAnsi="Arial" w:cs="Arial"/>
          <w:color w:val="FF0000"/>
          <w:vertAlign w:val="superscript"/>
        </w:rPr>
        <w:t>15</w:t>
      </w:r>
      <w:r>
        <w:rPr>
          <w:rFonts w:ascii="Arial" w:eastAsia="Times New Roman" w:hAnsi="Arial" w:cs="Arial"/>
          <w:color w:val="FF0000"/>
        </w:rPr>
        <w:t>N</w:t>
      </w:r>
      <w:r w:rsidR="00C81E1B">
        <w:rPr>
          <w:rFonts w:ascii="Arial" w:eastAsia="Times New Roman" w:hAnsi="Arial" w:cs="Arial"/>
          <w:color w:val="FF0000"/>
        </w:rPr>
        <w:t>/</w:t>
      </w:r>
    </w:p>
    <w:p w14:paraId="63368034" w14:textId="0E07B948" w:rsidR="004E6892" w:rsidRDefault="004E6892" w:rsidP="004E6892">
      <w:pPr>
        <w:rPr>
          <w:rFonts w:ascii="Arial" w:eastAsia="Times New Roman" w:hAnsi="Arial" w:cs="Arial"/>
          <w:color w:val="FF0000"/>
        </w:rPr>
      </w:pPr>
      <w:r w:rsidRPr="00450D88">
        <w:rPr>
          <w:rFonts w:ascii="Arial" w:eastAsia="Times New Roman" w:hAnsi="Arial" w:cs="Arial"/>
          <w:color w:val="FF0000"/>
          <w:vertAlign w:val="superscript"/>
        </w:rPr>
        <w:t>14</w:t>
      </w:r>
      <w:r>
        <w:rPr>
          <w:rFonts w:ascii="Arial" w:eastAsia="Times New Roman" w:hAnsi="Arial" w:cs="Arial"/>
          <w:color w:val="FF0000"/>
        </w:rPr>
        <w:t xml:space="preserve">N signatures and correlate it to salmon abundance or presence/absence. The salmon </w:t>
      </w:r>
      <w:r w:rsidRPr="00450D88">
        <w:rPr>
          <w:rFonts w:ascii="Arial" w:eastAsia="Times New Roman" w:hAnsi="Arial" w:cs="Arial"/>
          <w:color w:val="FF0000"/>
          <w:vertAlign w:val="superscript"/>
        </w:rPr>
        <w:t>15</w:t>
      </w:r>
      <w:r w:rsidR="00C81E1B">
        <w:rPr>
          <w:rFonts w:ascii="Arial" w:eastAsia="Times New Roman" w:hAnsi="Arial" w:cs="Arial"/>
          <w:color w:val="FF0000"/>
        </w:rPr>
        <w:t>N/</w:t>
      </w:r>
      <w:r w:rsidRPr="00450D88">
        <w:rPr>
          <w:rFonts w:ascii="Arial" w:eastAsia="Times New Roman" w:hAnsi="Arial" w:cs="Arial"/>
          <w:color w:val="FF0000"/>
          <w:vertAlign w:val="superscript"/>
        </w:rPr>
        <w:t>14</w:t>
      </w:r>
      <w:r>
        <w:rPr>
          <w:rFonts w:ascii="Arial" w:eastAsia="Times New Roman" w:hAnsi="Arial" w:cs="Arial"/>
          <w:color w:val="FF0000"/>
        </w:rPr>
        <w:t xml:space="preserve">N endmember sits well outside the range of other potential prey items for consumers. Therefore, equating high </w:t>
      </w:r>
      <w:r w:rsidRPr="00450D88">
        <w:rPr>
          <w:rFonts w:ascii="Arial" w:eastAsia="Times New Roman" w:hAnsi="Arial" w:cs="Arial"/>
          <w:color w:val="FF0000"/>
          <w:vertAlign w:val="superscript"/>
        </w:rPr>
        <w:t>15</w:t>
      </w:r>
      <w:r>
        <w:rPr>
          <w:rFonts w:ascii="Arial" w:eastAsia="Times New Roman" w:hAnsi="Arial" w:cs="Arial"/>
          <w:color w:val="FF0000"/>
        </w:rPr>
        <w:t>N</w:t>
      </w:r>
      <w:r w:rsidR="00C81E1B">
        <w:rPr>
          <w:rFonts w:ascii="Arial" w:eastAsia="Times New Roman" w:hAnsi="Arial" w:cs="Arial"/>
          <w:color w:val="FF0000"/>
        </w:rPr>
        <w:t>/</w:t>
      </w:r>
      <w:r w:rsidRPr="00450D88">
        <w:rPr>
          <w:rFonts w:ascii="Arial" w:eastAsia="Times New Roman" w:hAnsi="Arial" w:cs="Arial"/>
          <w:color w:val="FF0000"/>
          <w:vertAlign w:val="superscript"/>
        </w:rPr>
        <w:t>14</w:t>
      </w:r>
      <w:r>
        <w:rPr>
          <w:rFonts w:ascii="Arial" w:eastAsia="Times New Roman" w:hAnsi="Arial" w:cs="Arial"/>
          <w:color w:val="FF0000"/>
        </w:rPr>
        <w:t xml:space="preserve">N </w:t>
      </w:r>
      <w:r w:rsidRPr="00450D88">
        <w:rPr>
          <w:rFonts w:ascii="Arial" w:eastAsia="Times New Roman" w:hAnsi="Arial" w:cs="Arial"/>
          <w:b/>
          <w:bCs/>
          <w:i/>
          <w:color w:val="FF0000"/>
        </w:rPr>
        <w:t>in consumers</w:t>
      </w:r>
      <w:r>
        <w:rPr>
          <w:rFonts w:ascii="Arial" w:eastAsia="Times New Roman" w:hAnsi="Arial" w:cs="Arial"/>
          <w:color w:val="FF0000"/>
        </w:rPr>
        <w:t xml:space="preserve"> with more salmon derived N is reasonable. Our result show that it is more complicated in primary producers, specifically soils and terrestrial plants, and that a direct linear relationship (as is usually assumed for consumers but also applied to producers) is likely incorrect.</w:t>
      </w:r>
    </w:p>
    <w:p w14:paraId="3CE1445A" w14:textId="77777777" w:rsidR="005776D2" w:rsidRDefault="005776D2" w:rsidP="004E6892">
      <w:pPr>
        <w:rPr>
          <w:rFonts w:ascii="Arial" w:eastAsia="Times New Roman" w:hAnsi="Arial" w:cs="Arial"/>
          <w:color w:val="FF0000"/>
        </w:rPr>
      </w:pPr>
    </w:p>
    <w:p w14:paraId="2907F508" w14:textId="77777777" w:rsidR="0043525C"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Line 16 – As one of the conclusions is that isotopic values are to be used with caution, I would maybe not say here that the isotopes CONFIRM MDN, but rather suggest, right?</w:t>
      </w:r>
    </w:p>
    <w:p w14:paraId="3150008F" w14:textId="77777777" w:rsidR="0043525C" w:rsidRDefault="0043525C" w:rsidP="00B7359C">
      <w:pPr>
        <w:rPr>
          <w:rFonts w:ascii="Arial" w:eastAsia="Times New Roman" w:hAnsi="Arial" w:cs="Arial"/>
          <w:color w:val="222222"/>
        </w:rPr>
      </w:pPr>
    </w:p>
    <w:p w14:paraId="653240D1" w14:textId="77777777" w:rsidR="00C4060F" w:rsidRDefault="0043525C" w:rsidP="00B7359C">
      <w:pPr>
        <w:rPr>
          <w:rFonts w:ascii="Arial" w:eastAsia="Times New Roman" w:hAnsi="Arial" w:cs="Arial"/>
          <w:color w:val="FF0000"/>
        </w:rPr>
      </w:pPr>
      <w:r>
        <w:rPr>
          <w:rFonts w:ascii="Arial" w:eastAsia="Times New Roman" w:hAnsi="Arial" w:cs="Arial"/>
          <w:color w:val="FF0000"/>
        </w:rPr>
        <w:t xml:space="preserve">Correct, it confirmed </w:t>
      </w:r>
      <w:r w:rsidR="00C4060F">
        <w:rPr>
          <w:rFonts w:ascii="Arial" w:eastAsia="Times New Roman" w:hAnsi="Arial" w:cs="Arial"/>
          <w:color w:val="FF0000"/>
        </w:rPr>
        <w:t xml:space="preserve">elevated </w:t>
      </w:r>
      <w:r w:rsidR="00C4060F" w:rsidRPr="00C4060F">
        <w:rPr>
          <w:rFonts w:ascii="Arial" w:eastAsia="Times New Roman" w:hAnsi="Arial" w:cs="Arial"/>
          <w:color w:val="FF0000"/>
          <w:vertAlign w:val="superscript"/>
        </w:rPr>
        <w:t>15</w:t>
      </w:r>
      <w:r w:rsidR="00C4060F" w:rsidRPr="00C4060F">
        <w:rPr>
          <w:rFonts w:ascii="Arial" w:eastAsia="Times New Roman" w:hAnsi="Arial" w:cs="Arial"/>
          <w:color w:val="FF0000"/>
        </w:rPr>
        <w:t>N/</w:t>
      </w:r>
      <w:r w:rsidR="00C4060F" w:rsidRPr="00C4060F">
        <w:rPr>
          <w:rFonts w:ascii="Arial" w:eastAsia="Times New Roman" w:hAnsi="Arial" w:cs="Arial"/>
          <w:color w:val="FF0000"/>
          <w:vertAlign w:val="superscript"/>
        </w:rPr>
        <w:t>14</w:t>
      </w:r>
      <w:r w:rsidR="00C4060F" w:rsidRPr="00C4060F">
        <w:rPr>
          <w:rFonts w:ascii="Arial" w:eastAsia="Times New Roman" w:hAnsi="Arial" w:cs="Arial"/>
          <w:color w:val="FF0000"/>
        </w:rPr>
        <w:t>N</w:t>
      </w:r>
      <w:r w:rsidR="00C4060F">
        <w:rPr>
          <w:rFonts w:ascii="Arial" w:eastAsia="Times New Roman" w:hAnsi="Arial" w:cs="Arial"/>
          <w:color w:val="FF0000"/>
        </w:rPr>
        <w:t xml:space="preserve"> but not necessarily MDN</w:t>
      </w:r>
      <w:r w:rsidR="004E6892">
        <w:rPr>
          <w:rFonts w:ascii="Arial" w:eastAsia="Times New Roman" w:hAnsi="Arial" w:cs="Arial"/>
          <w:color w:val="FF0000"/>
        </w:rPr>
        <w:t xml:space="preserve"> as elevated MDN can be caused by other sources of fractionation (i</w:t>
      </w:r>
      <w:r w:rsidR="00C81E1B">
        <w:rPr>
          <w:rFonts w:ascii="Arial" w:eastAsia="Times New Roman" w:hAnsi="Arial" w:cs="Arial"/>
          <w:color w:val="FF0000"/>
        </w:rPr>
        <w:t>.</w:t>
      </w:r>
      <w:r w:rsidR="004E6892">
        <w:rPr>
          <w:rFonts w:ascii="Arial" w:eastAsia="Times New Roman" w:hAnsi="Arial" w:cs="Arial"/>
          <w:color w:val="FF0000"/>
        </w:rPr>
        <w:t>e</w:t>
      </w:r>
      <w:r w:rsidR="00C81E1B">
        <w:rPr>
          <w:rFonts w:ascii="Arial" w:eastAsia="Times New Roman" w:hAnsi="Arial" w:cs="Arial"/>
          <w:color w:val="FF0000"/>
        </w:rPr>
        <w:t>.,</w:t>
      </w:r>
      <w:r w:rsidR="004E6892">
        <w:rPr>
          <w:rFonts w:ascii="Arial" w:eastAsia="Times New Roman" w:hAnsi="Arial" w:cs="Arial"/>
          <w:color w:val="FF0000"/>
        </w:rPr>
        <w:t xml:space="preserve"> mineralization and nitrification)</w:t>
      </w:r>
      <w:r w:rsidR="00F255A4">
        <w:rPr>
          <w:rFonts w:ascii="Arial" w:eastAsia="Times New Roman" w:hAnsi="Arial" w:cs="Arial"/>
          <w:color w:val="FF0000"/>
        </w:rPr>
        <w:t xml:space="preserve">, as many previous studies have done. Lines 6 and 16 have been modified to reflect this. </w:t>
      </w:r>
      <w:r w:rsidR="004E6892">
        <w:rPr>
          <w:rFonts w:ascii="Arial" w:eastAsia="Times New Roman" w:hAnsi="Arial" w:cs="Arial"/>
          <w:color w:val="FF0000"/>
        </w:rPr>
        <w:t xml:space="preserve">However, to be clear, we do not dispute that MDN is present in salmon systems nor do our results contradict this. What we do dispute is mixing models used to quantify the contribution of MDN to riparian systems, which is supported by our results. </w:t>
      </w:r>
    </w:p>
    <w:p w14:paraId="53ED8E15" w14:textId="77777777" w:rsidR="00902411"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17/18 – delta values cannot show an input, correct? Values can show an increase that exceeds the assumed end member.</w:t>
      </w:r>
    </w:p>
    <w:p w14:paraId="5B7094A4" w14:textId="77777777" w:rsidR="00902411" w:rsidRDefault="00902411" w:rsidP="00B7359C">
      <w:pPr>
        <w:rPr>
          <w:rFonts w:ascii="Arial" w:eastAsia="Times New Roman" w:hAnsi="Arial" w:cs="Arial"/>
          <w:color w:val="222222"/>
        </w:rPr>
      </w:pPr>
    </w:p>
    <w:p w14:paraId="09034FB1" w14:textId="77777777" w:rsidR="004E6892" w:rsidRDefault="004E6892" w:rsidP="004E6892">
      <w:pPr>
        <w:rPr>
          <w:rFonts w:ascii="Arial" w:eastAsia="Times New Roman" w:hAnsi="Arial" w:cs="Arial"/>
          <w:color w:val="FF0000"/>
        </w:rPr>
      </w:pPr>
      <w:r>
        <w:rPr>
          <w:rFonts w:ascii="Arial" w:eastAsia="Times New Roman" w:hAnsi="Arial" w:cs="Arial"/>
          <w:color w:val="FF0000"/>
        </w:rPr>
        <w:t>Correct, delta values cannot show an input, but if the delta value exceeds end members it shows that the end members are not reflective of potential N sources.  This means that mixing models to quantify the proportion N from salmon are biased to predict a higher proportion salmon N than is actually the case.</w:t>
      </w:r>
    </w:p>
    <w:p w14:paraId="5F14F34B" w14:textId="77777777" w:rsidR="00267CB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18: If rates are not higher, where does the fractionation originate? During a different time period perhaps?</w:t>
      </w:r>
    </w:p>
    <w:p w14:paraId="41C674B7" w14:textId="77777777" w:rsidR="00267CBD" w:rsidRDefault="00267CBD" w:rsidP="00B7359C">
      <w:pPr>
        <w:rPr>
          <w:rFonts w:ascii="Arial" w:eastAsia="Times New Roman" w:hAnsi="Arial" w:cs="Arial"/>
          <w:color w:val="222222"/>
        </w:rPr>
      </w:pPr>
    </w:p>
    <w:p w14:paraId="75785C9B" w14:textId="77777777" w:rsidR="00736FB3" w:rsidRDefault="006F5E08" w:rsidP="00B7359C">
      <w:pPr>
        <w:rPr>
          <w:rFonts w:ascii="Arial" w:eastAsia="Times New Roman" w:hAnsi="Arial" w:cs="Arial"/>
          <w:color w:val="FF0000"/>
        </w:rPr>
      </w:pPr>
      <w:r>
        <w:rPr>
          <w:rFonts w:ascii="Arial" w:eastAsia="Times New Roman" w:hAnsi="Arial" w:cs="Arial"/>
          <w:color w:val="FF0000"/>
        </w:rPr>
        <w:t>F</w:t>
      </w:r>
      <w:r w:rsidR="00267CBD">
        <w:rPr>
          <w:rFonts w:ascii="Arial" w:eastAsia="Times New Roman" w:hAnsi="Arial" w:cs="Arial"/>
          <w:color w:val="FF0000"/>
        </w:rPr>
        <w:t>ractionation reflects nitrogen availability</w:t>
      </w:r>
      <w:r>
        <w:rPr>
          <w:rFonts w:ascii="Arial" w:eastAsia="Times New Roman" w:hAnsi="Arial" w:cs="Arial"/>
          <w:color w:val="FF0000"/>
        </w:rPr>
        <w:t xml:space="preserve"> and the alpha value of chemical transformations not specifically the rate of those transformations</w:t>
      </w:r>
      <w:r w:rsidR="00267CBD">
        <w:rPr>
          <w:rFonts w:ascii="Arial" w:eastAsia="Times New Roman" w:hAnsi="Arial" w:cs="Arial"/>
          <w:color w:val="FF0000"/>
        </w:rPr>
        <w:t xml:space="preserve">. If there is more available nitrogen then the reaction will preferentially favor the heavier isotope </w:t>
      </w:r>
      <w:r w:rsidR="00DC5560">
        <w:rPr>
          <w:rFonts w:ascii="Arial" w:eastAsia="Times New Roman" w:hAnsi="Arial" w:cs="Arial"/>
          <w:color w:val="FF0000"/>
        </w:rPr>
        <w:t xml:space="preserve">(in most reactions) </w:t>
      </w:r>
      <w:r w:rsidR="00267CBD">
        <w:rPr>
          <w:rFonts w:ascii="Arial" w:eastAsia="Times New Roman" w:hAnsi="Arial" w:cs="Arial"/>
          <w:color w:val="FF0000"/>
        </w:rPr>
        <w:t xml:space="preserve">in this case </w:t>
      </w:r>
      <w:r w:rsidR="00267CBD">
        <w:rPr>
          <w:rFonts w:ascii="Arial" w:eastAsia="Times New Roman" w:hAnsi="Arial" w:cs="Arial"/>
          <w:color w:val="FF0000"/>
          <w:vertAlign w:val="superscript"/>
        </w:rPr>
        <w:t>15</w:t>
      </w:r>
      <w:r w:rsidR="00267CBD">
        <w:rPr>
          <w:rFonts w:ascii="Arial" w:eastAsia="Times New Roman" w:hAnsi="Arial" w:cs="Arial"/>
          <w:color w:val="FF0000"/>
        </w:rPr>
        <w:t xml:space="preserve">N, </w:t>
      </w:r>
      <w:r w:rsidR="00736FB3">
        <w:rPr>
          <w:rFonts w:ascii="Arial" w:eastAsia="Times New Roman" w:hAnsi="Arial" w:cs="Arial"/>
          <w:color w:val="FF0000"/>
        </w:rPr>
        <w:t xml:space="preserve">in circumstances with more limited N then all of the N essentially ‘gets used up’ and </w:t>
      </w:r>
      <w:r w:rsidR="00DC5560">
        <w:rPr>
          <w:rFonts w:ascii="Arial" w:eastAsia="Times New Roman" w:hAnsi="Arial" w:cs="Arial"/>
          <w:color w:val="FF0000"/>
        </w:rPr>
        <w:t>less</w:t>
      </w:r>
      <w:r w:rsidR="00736FB3">
        <w:rPr>
          <w:rFonts w:ascii="Arial" w:eastAsia="Times New Roman" w:hAnsi="Arial" w:cs="Arial"/>
          <w:color w:val="FF0000"/>
        </w:rPr>
        <w:t xml:space="preserve"> fractionation occurs. So no, the rate of mineralization </w:t>
      </w:r>
      <w:r w:rsidR="00736FB3">
        <w:rPr>
          <w:rFonts w:ascii="Arial" w:eastAsia="Times New Roman" w:hAnsi="Arial" w:cs="Arial"/>
          <w:color w:val="FF0000"/>
        </w:rPr>
        <w:lastRenderedPageBreak/>
        <w:t xml:space="preserve">or nitrification is not the driver fractionation and instead </w:t>
      </w:r>
      <w:r w:rsidR="004E6892">
        <w:rPr>
          <w:rFonts w:ascii="Arial" w:eastAsia="Times New Roman" w:hAnsi="Arial" w:cs="Arial"/>
          <w:color w:val="FF0000"/>
        </w:rPr>
        <w:t xml:space="preserve">fractionation </w:t>
      </w:r>
      <w:r w:rsidR="00736FB3">
        <w:rPr>
          <w:rFonts w:ascii="Arial" w:eastAsia="Times New Roman" w:hAnsi="Arial" w:cs="Arial"/>
          <w:color w:val="FF0000"/>
        </w:rPr>
        <w:t xml:space="preserve">would </w:t>
      </w:r>
      <w:r w:rsidR="004E6892">
        <w:rPr>
          <w:rFonts w:ascii="Arial" w:eastAsia="Times New Roman" w:hAnsi="Arial" w:cs="Arial"/>
          <w:color w:val="FF0000"/>
        </w:rPr>
        <w:t xml:space="preserve">be </w:t>
      </w:r>
      <w:proofErr w:type="gramStart"/>
      <w:r w:rsidR="00736FB3">
        <w:rPr>
          <w:rFonts w:ascii="Arial" w:eastAsia="Times New Roman" w:hAnsi="Arial" w:cs="Arial"/>
          <w:color w:val="FF0000"/>
        </w:rPr>
        <w:t>expect</w:t>
      </w:r>
      <w:r w:rsidR="004E6892">
        <w:rPr>
          <w:rFonts w:ascii="Arial" w:eastAsia="Times New Roman" w:hAnsi="Arial" w:cs="Arial"/>
          <w:color w:val="FF0000"/>
        </w:rPr>
        <w:t>ed</w:t>
      </w:r>
      <w:r w:rsidR="00736FB3">
        <w:rPr>
          <w:rFonts w:ascii="Arial" w:eastAsia="Times New Roman" w:hAnsi="Arial" w:cs="Arial"/>
          <w:color w:val="FF0000"/>
        </w:rPr>
        <w:t xml:space="preserve">  to</w:t>
      </w:r>
      <w:proofErr w:type="gramEnd"/>
      <w:r w:rsidR="00736FB3">
        <w:rPr>
          <w:rFonts w:ascii="Arial" w:eastAsia="Times New Roman" w:hAnsi="Arial" w:cs="Arial"/>
          <w:color w:val="FF0000"/>
        </w:rPr>
        <w:t xml:space="preserve"> be related to additional nitrogen availability. </w:t>
      </w:r>
      <w:r w:rsidR="004E6892">
        <w:rPr>
          <w:rFonts w:ascii="Arial" w:eastAsia="Times New Roman" w:hAnsi="Arial" w:cs="Arial"/>
          <w:color w:val="FF0000"/>
        </w:rPr>
        <w:t xml:space="preserve">Ultimately, fractionation is determined </w:t>
      </w:r>
      <w:proofErr w:type="gramStart"/>
      <w:r w:rsidR="004E6892">
        <w:rPr>
          <w:rFonts w:ascii="Arial" w:eastAsia="Times New Roman" w:hAnsi="Arial" w:cs="Arial"/>
          <w:color w:val="FF0000"/>
        </w:rPr>
        <w:t xml:space="preserve">by </w:t>
      </w:r>
      <w:r w:rsidR="004E6892" w:rsidRPr="004E6892">
        <w:rPr>
          <w:rFonts w:ascii="Arial" w:eastAsia="Times New Roman" w:hAnsi="Arial" w:cs="Arial"/>
          <w:color w:val="FF0000"/>
        </w:rPr>
        <w:t xml:space="preserve"> mass</w:t>
      </w:r>
      <w:proofErr w:type="gramEnd"/>
      <w:r w:rsidR="004E6892" w:rsidRPr="004E6892">
        <w:rPr>
          <w:rFonts w:ascii="Arial" w:eastAsia="Times New Roman" w:hAnsi="Arial" w:cs="Arial"/>
          <w:color w:val="FF0000"/>
        </w:rPr>
        <w:t xml:space="preserve"> transfer of N through the soil N cycling system</w:t>
      </w:r>
      <w:r w:rsidR="004E6892">
        <w:rPr>
          <w:rFonts w:ascii="Arial" w:eastAsia="Times New Roman" w:hAnsi="Arial" w:cs="Arial"/>
          <w:color w:val="FF0000"/>
        </w:rPr>
        <w:t xml:space="preserve"> and the strength of</w:t>
      </w:r>
      <w:r w:rsidR="004E6892" w:rsidRPr="004E6892">
        <w:rPr>
          <w:rFonts w:ascii="Arial" w:eastAsia="Times New Roman" w:hAnsi="Arial" w:cs="Arial"/>
          <w:color w:val="FF0000"/>
        </w:rPr>
        <w:t xml:space="preserve"> fractionation </w:t>
      </w:r>
      <w:r w:rsidR="004E6892">
        <w:rPr>
          <w:rFonts w:ascii="Arial" w:eastAsia="Times New Roman" w:hAnsi="Arial" w:cs="Arial"/>
          <w:color w:val="FF0000"/>
        </w:rPr>
        <w:t xml:space="preserve">effect (alpha of the reaction). </w:t>
      </w:r>
    </w:p>
    <w:p w14:paraId="25859521" w14:textId="77777777" w:rsidR="00BA034E"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21 – as you mention the vegetation, it would be important to know the relation to run timing.</w:t>
      </w:r>
    </w:p>
    <w:p w14:paraId="10B6DF58" w14:textId="77777777" w:rsidR="00BA034E" w:rsidRDefault="00BA034E" w:rsidP="00B7359C">
      <w:pPr>
        <w:rPr>
          <w:rFonts w:ascii="Arial" w:eastAsia="Times New Roman" w:hAnsi="Arial" w:cs="Arial"/>
          <w:color w:val="222222"/>
        </w:rPr>
      </w:pPr>
    </w:p>
    <w:p w14:paraId="52A2E9F7" w14:textId="77777777" w:rsidR="00BA034E" w:rsidRDefault="00BA034E" w:rsidP="00B7359C">
      <w:pPr>
        <w:rPr>
          <w:rFonts w:ascii="Arial" w:eastAsia="Times New Roman" w:hAnsi="Arial" w:cs="Arial"/>
          <w:color w:val="222222"/>
        </w:rPr>
      </w:pPr>
      <w:r>
        <w:rPr>
          <w:rFonts w:ascii="Arial" w:eastAsia="Times New Roman" w:hAnsi="Arial" w:cs="Arial"/>
          <w:color w:val="FF0000"/>
        </w:rPr>
        <w:t>This is described in detail in the methods section lines 158-161. We do not think this is necessary to have repeated in the abstract.</w:t>
      </w:r>
    </w:p>
    <w:p w14:paraId="4EF68F02" w14:textId="77777777" w:rsidR="00061047" w:rsidRDefault="00B7359C" w:rsidP="00B7359C">
      <w:pPr>
        <w:rPr>
          <w:rFonts w:ascii="Arial" w:eastAsia="Times New Roman" w:hAnsi="Arial" w:cs="Arial"/>
          <w:color w:val="222222"/>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22/23: so, what does this mean? Does N just accumulate? What about the greater finding that we might have overestimated the importance of MDN? I would suggest a stronger finishing sentence here.</w:t>
      </w:r>
      <w:r w:rsidRPr="00B7359C">
        <w:rPr>
          <w:rFonts w:ascii="Arial" w:eastAsia="Times New Roman" w:hAnsi="Arial" w:cs="Arial"/>
          <w:color w:val="222222"/>
        </w:rPr>
        <w:br/>
      </w:r>
      <w:r w:rsidRPr="00B7359C">
        <w:rPr>
          <w:rFonts w:ascii="Arial" w:eastAsia="Times New Roman" w:hAnsi="Arial" w:cs="Arial"/>
          <w:color w:val="222222"/>
        </w:rPr>
        <w:br/>
      </w:r>
      <w:r w:rsidR="00E25025">
        <w:rPr>
          <w:rFonts w:ascii="Arial" w:eastAsia="Times New Roman" w:hAnsi="Arial" w:cs="Arial"/>
          <w:color w:val="FF0000"/>
        </w:rPr>
        <w:t>We</w:t>
      </w:r>
      <w:r w:rsidR="00061047">
        <w:rPr>
          <w:rFonts w:ascii="Arial" w:eastAsia="Times New Roman" w:hAnsi="Arial" w:cs="Arial"/>
          <w:color w:val="FF0000"/>
        </w:rPr>
        <w:t xml:space="preserve"> agree overestimated importance of MDN is the key, and most useful finding and this sentence has been modified to reflect that. As figure 1 depicts, N can be leached or released into the atmosphere as </w:t>
      </w:r>
      <w:r w:rsidR="004E6892">
        <w:rPr>
          <w:rFonts w:ascii="Arial" w:eastAsia="Times New Roman" w:hAnsi="Arial" w:cs="Arial"/>
          <w:color w:val="FF0000"/>
        </w:rPr>
        <w:t>N</w:t>
      </w:r>
      <w:r w:rsidR="004E6892" w:rsidRPr="00112C48">
        <w:rPr>
          <w:rFonts w:ascii="Arial" w:eastAsia="Times New Roman" w:hAnsi="Arial" w:cs="Arial"/>
          <w:color w:val="FF0000"/>
          <w:vertAlign w:val="subscript"/>
        </w:rPr>
        <w:t>2</w:t>
      </w:r>
      <w:r w:rsidR="004E6892">
        <w:rPr>
          <w:rFonts w:ascii="Arial" w:eastAsia="Times New Roman" w:hAnsi="Arial" w:cs="Arial"/>
          <w:color w:val="FF0000"/>
        </w:rPr>
        <w:t>O and N</w:t>
      </w:r>
      <w:r w:rsidR="004E6892">
        <w:rPr>
          <w:rFonts w:ascii="Arial" w:eastAsia="Times New Roman" w:hAnsi="Arial" w:cs="Arial"/>
          <w:color w:val="FF0000"/>
          <w:vertAlign w:val="subscript"/>
        </w:rPr>
        <w:t>2</w:t>
      </w:r>
      <w:r w:rsidR="00061047">
        <w:rPr>
          <w:rFonts w:ascii="Arial" w:eastAsia="Times New Roman" w:hAnsi="Arial" w:cs="Arial"/>
          <w:color w:val="FF0000"/>
        </w:rPr>
        <w:t xml:space="preserve"> rather than accumulate.  </w:t>
      </w:r>
    </w:p>
    <w:p w14:paraId="63D9173E" w14:textId="77777777" w:rsidR="00154A9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proofErr w:type="gramStart"/>
      <w:r w:rsidRPr="00B7359C">
        <w:rPr>
          <w:rFonts w:ascii="Arial" w:eastAsia="Times New Roman" w:hAnsi="Arial" w:cs="Arial"/>
          <w:color w:val="222222"/>
          <w:shd w:val="clear" w:color="auto" w:fill="FFFFFF"/>
        </w:rPr>
        <w:t>Introduction  -</w:t>
      </w:r>
      <w:proofErr w:type="gramEnd"/>
      <w:r w:rsidRPr="00B7359C">
        <w:rPr>
          <w:rFonts w:ascii="Arial" w:eastAsia="Times New Roman" w:hAnsi="Arial" w:cs="Arial"/>
          <w:color w:val="222222"/>
          <w:shd w:val="clear" w:color="auto" w:fill="FFFFFF"/>
        </w:rPr>
        <w:t xml:space="preserve"> Consider starting the introduction more broadly on the importance of subsidies in terrestrial systems, how they are measured, and that there might be pitfalls. Also, while the information about the importance of salmon to aquatic organisms is interesting, it is not really the focus of this study, nor are the bottom-up effects. I would suggest to rather focus on the terrestrial aspect, but make it broader to apply to subsidies beyond salmon as well.</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29/30 – just as a note that might create confusion, MDN is often used in the literature as marine-derived nutrients, rather that nitrogen specifically.</w:t>
      </w:r>
    </w:p>
    <w:p w14:paraId="1A5D855C" w14:textId="77777777" w:rsidR="00154A9B" w:rsidRDefault="00154A9B" w:rsidP="00B7359C">
      <w:pPr>
        <w:rPr>
          <w:rFonts w:ascii="Arial" w:eastAsia="Times New Roman" w:hAnsi="Arial" w:cs="Arial"/>
          <w:color w:val="222222"/>
        </w:rPr>
      </w:pPr>
    </w:p>
    <w:p w14:paraId="10D1DA1D" w14:textId="77777777" w:rsidR="00C01D74" w:rsidRDefault="00154A9B" w:rsidP="00B7359C">
      <w:pPr>
        <w:rPr>
          <w:rFonts w:ascii="Arial" w:eastAsia="Times New Roman" w:hAnsi="Arial" w:cs="Arial"/>
          <w:color w:val="FF0000"/>
        </w:rPr>
      </w:pPr>
      <w:r>
        <w:rPr>
          <w:rFonts w:ascii="Arial" w:eastAsia="Times New Roman" w:hAnsi="Arial" w:cs="Arial"/>
          <w:color w:val="FF0000"/>
        </w:rPr>
        <w:t xml:space="preserve">We </w:t>
      </w:r>
      <w:r w:rsidR="00C01D74">
        <w:rPr>
          <w:rFonts w:ascii="Arial" w:eastAsia="Times New Roman" w:hAnsi="Arial" w:cs="Arial"/>
          <w:color w:val="FF0000"/>
        </w:rPr>
        <w:t xml:space="preserve">considered this, and </w:t>
      </w:r>
      <w:r>
        <w:rPr>
          <w:rFonts w:ascii="Arial" w:eastAsia="Times New Roman" w:hAnsi="Arial" w:cs="Arial"/>
          <w:color w:val="FF0000"/>
        </w:rPr>
        <w:t>have found in the literature that it refers to both depending the specific paper. It is particularly common for it to refer to marine derived nitrogen in papers that are exclusively measuring nitrogen stable isotopes</w:t>
      </w:r>
      <w:r w:rsidR="00C01D74">
        <w:rPr>
          <w:rFonts w:ascii="Arial" w:eastAsia="Times New Roman" w:hAnsi="Arial" w:cs="Arial"/>
          <w:color w:val="FF0000"/>
        </w:rPr>
        <w:t xml:space="preserve">, for example </w:t>
      </w:r>
      <w:proofErr w:type="spellStart"/>
      <w:r w:rsidR="00C01D74">
        <w:rPr>
          <w:rFonts w:ascii="Arial" w:eastAsia="Times New Roman" w:hAnsi="Arial" w:cs="Arial"/>
          <w:color w:val="FF0000"/>
        </w:rPr>
        <w:t>Helfield</w:t>
      </w:r>
      <w:proofErr w:type="spellEnd"/>
      <w:r w:rsidR="00C01D74">
        <w:rPr>
          <w:rFonts w:ascii="Arial" w:eastAsia="Times New Roman" w:hAnsi="Arial" w:cs="Arial"/>
          <w:color w:val="FF0000"/>
        </w:rPr>
        <w:t xml:space="preserve"> and </w:t>
      </w:r>
      <w:proofErr w:type="spellStart"/>
      <w:r w:rsidR="00C01D74">
        <w:rPr>
          <w:rFonts w:ascii="Arial" w:eastAsia="Times New Roman" w:hAnsi="Arial" w:cs="Arial"/>
          <w:color w:val="FF0000"/>
        </w:rPr>
        <w:t>Naiman</w:t>
      </w:r>
      <w:proofErr w:type="spellEnd"/>
      <w:r w:rsidR="00C01D74">
        <w:rPr>
          <w:rFonts w:ascii="Arial" w:eastAsia="Times New Roman" w:hAnsi="Arial" w:cs="Arial"/>
          <w:color w:val="FF0000"/>
        </w:rPr>
        <w:t xml:space="preserve"> 2001 and 2002, Hocking and </w:t>
      </w:r>
      <w:proofErr w:type="spellStart"/>
      <w:r w:rsidR="00C01D74">
        <w:rPr>
          <w:rFonts w:ascii="Arial" w:eastAsia="Times New Roman" w:hAnsi="Arial" w:cs="Arial"/>
          <w:color w:val="FF0000"/>
        </w:rPr>
        <w:t>Reimchen</w:t>
      </w:r>
      <w:proofErr w:type="spellEnd"/>
      <w:r w:rsidR="00C01D74">
        <w:rPr>
          <w:rFonts w:ascii="Arial" w:eastAsia="Times New Roman" w:hAnsi="Arial" w:cs="Arial"/>
          <w:color w:val="FF0000"/>
        </w:rPr>
        <w:t xml:space="preserve"> 2002. </w:t>
      </w:r>
      <w:r w:rsidR="00DC5560">
        <w:rPr>
          <w:rFonts w:ascii="Arial" w:eastAsia="Times New Roman" w:hAnsi="Arial" w:cs="Arial"/>
          <w:color w:val="FF0000"/>
        </w:rPr>
        <w:t>For the sake of space and repetitiveness we have chosen to</w:t>
      </w:r>
      <w:r w:rsidR="00F9272F">
        <w:rPr>
          <w:rFonts w:ascii="Arial" w:eastAsia="Times New Roman" w:hAnsi="Arial" w:cs="Arial"/>
          <w:color w:val="FF0000"/>
        </w:rPr>
        <w:t xml:space="preserve"> define and</w:t>
      </w:r>
      <w:r w:rsidR="00DC5560">
        <w:rPr>
          <w:rFonts w:ascii="Arial" w:eastAsia="Times New Roman" w:hAnsi="Arial" w:cs="Arial"/>
          <w:color w:val="FF0000"/>
        </w:rPr>
        <w:t xml:space="preserve"> apply it as nitrogen. </w:t>
      </w:r>
    </w:p>
    <w:p w14:paraId="5DA94D25" w14:textId="77777777" w:rsidR="008432AF"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45 – dead organic material is not really prey, as it is already dead, right?</w:t>
      </w:r>
    </w:p>
    <w:p w14:paraId="430170A3" w14:textId="77777777" w:rsidR="008432AF" w:rsidRDefault="008432AF" w:rsidP="00B7359C">
      <w:pPr>
        <w:rPr>
          <w:rFonts w:ascii="Arial" w:eastAsia="Times New Roman" w:hAnsi="Arial" w:cs="Arial"/>
          <w:color w:val="222222"/>
        </w:rPr>
      </w:pPr>
    </w:p>
    <w:p w14:paraId="294B0225" w14:textId="77777777" w:rsidR="008432AF" w:rsidRDefault="008432AF" w:rsidP="00B7359C">
      <w:pPr>
        <w:rPr>
          <w:rFonts w:ascii="Arial" w:eastAsia="Times New Roman" w:hAnsi="Arial" w:cs="Arial"/>
          <w:color w:val="FF0000"/>
        </w:rPr>
      </w:pPr>
      <w:r>
        <w:rPr>
          <w:rFonts w:ascii="Arial" w:eastAsia="Times New Roman" w:hAnsi="Arial" w:cs="Arial"/>
          <w:color w:val="FF0000"/>
        </w:rPr>
        <w:t xml:space="preserve">Correct, we have modified line 45 to clarify. </w:t>
      </w:r>
    </w:p>
    <w:p w14:paraId="3D9E129E" w14:textId="77777777" w:rsidR="008432AF"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63 – this is a very specific example so I expected a citation here.</w:t>
      </w:r>
    </w:p>
    <w:p w14:paraId="743D14AE" w14:textId="77777777" w:rsidR="008432AF" w:rsidRDefault="008432AF" w:rsidP="00B7359C">
      <w:pPr>
        <w:rPr>
          <w:rFonts w:ascii="Arial" w:eastAsia="Times New Roman" w:hAnsi="Arial" w:cs="Arial"/>
          <w:color w:val="222222"/>
        </w:rPr>
      </w:pPr>
    </w:p>
    <w:p w14:paraId="664F5CE2" w14:textId="77777777" w:rsidR="0007629C" w:rsidRDefault="008432AF" w:rsidP="00B7359C">
      <w:pPr>
        <w:rPr>
          <w:rFonts w:ascii="Arial" w:eastAsia="Times New Roman" w:hAnsi="Arial" w:cs="Arial"/>
          <w:color w:val="FF0000"/>
        </w:rPr>
      </w:pPr>
      <w:r>
        <w:rPr>
          <w:rFonts w:ascii="Arial" w:eastAsia="Times New Roman" w:hAnsi="Arial" w:cs="Arial"/>
          <w:color w:val="FF0000"/>
        </w:rPr>
        <w:t xml:space="preserve">This is cited in line 66, Schindler et al. 2005. Lines 62-66 contain two sentences both of which refer to the same results </w:t>
      </w:r>
      <w:r w:rsidR="0007629C">
        <w:rPr>
          <w:rFonts w:ascii="Arial" w:eastAsia="Times New Roman" w:hAnsi="Arial" w:cs="Arial"/>
          <w:color w:val="FF0000"/>
        </w:rPr>
        <w:t xml:space="preserve">and citation (as referred to by ‘this finding’ in line 64 at the start of the second sentence). We chose to cite it once rather than at the end of both sentences. </w:t>
      </w:r>
    </w:p>
    <w:p w14:paraId="0DAB25BE" w14:textId="77777777" w:rsidR="0007629C" w:rsidRDefault="008432AF" w:rsidP="00B7359C">
      <w:pPr>
        <w:rPr>
          <w:rFonts w:ascii="Arial" w:eastAsia="Times New Roman" w:hAnsi="Arial" w:cs="Arial"/>
          <w:color w:val="222222"/>
          <w:shd w:val="clear" w:color="auto" w:fill="FFFFFF"/>
        </w:rPr>
      </w:pPr>
      <w:r>
        <w:rPr>
          <w:rFonts w:ascii="Arial" w:eastAsia="Times New Roman" w:hAnsi="Arial" w:cs="Arial"/>
          <w:color w:val="FF0000"/>
        </w:rPr>
        <w:lastRenderedPageBreak/>
        <w:t xml:space="preserve">  </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106 – a third point here is that the signature of salmon is not assumed to vary, nor the nitrogen content of carcasses, which we know is not the case.</w:t>
      </w:r>
    </w:p>
    <w:p w14:paraId="79D3A31E" w14:textId="77777777" w:rsidR="0007629C" w:rsidRDefault="0007629C" w:rsidP="00B7359C">
      <w:pPr>
        <w:rPr>
          <w:rFonts w:ascii="Arial" w:eastAsia="Times New Roman" w:hAnsi="Arial" w:cs="Arial"/>
          <w:color w:val="222222"/>
        </w:rPr>
      </w:pPr>
    </w:p>
    <w:p w14:paraId="47259F79" w14:textId="77777777" w:rsidR="001E12C6" w:rsidRDefault="001E12C6" w:rsidP="00B7359C">
      <w:pPr>
        <w:rPr>
          <w:rFonts w:ascii="Arial" w:eastAsia="Times New Roman" w:hAnsi="Arial" w:cs="Arial"/>
          <w:color w:val="FF0000"/>
        </w:rPr>
      </w:pPr>
    </w:p>
    <w:p w14:paraId="0963BC41" w14:textId="487F2391" w:rsidR="004E6892" w:rsidRDefault="007B1152" w:rsidP="00B7359C">
      <w:pPr>
        <w:rPr>
          <w:rFonts w:ascii="Arial" w:eastAsia="Times New Roman" w:hAnsi="Arial" w:cs="Arial"/>
          <w:color w:val="FF0000"/>
        </w:rPr>
      </w:pPr>
      <w:r>
        <w:rPr>
          <w:rFonts w:ascii="Arial" w:eastAsia="Times New Roman" w:hAnsi="Arial" w:cs="Arial"/>
          <w:color w:val="FF0000"/>
        </w:rPr>
        <w:t xml:space="preserve">Generally salmon N and </w:t>
      </w:r>
      <m:oMath>
        <m:r>
          <m:rPr>
            <m:sty m:val="p"/>
          </m:rPr>
          <w:rPr>
            <w:rFonts w:ascii="Cambria Math" w:eastAsia="Times New Roman" w:hAnsi="Cambria Math" w:cs="Arial"/>
            <w:color w:val="FF0000"/>
          </w:rPr>
          <m:t>δ</m:t>
        </m:r>
      </m:oMath>
      <w:r w:rsidRPr="00450D88">
        <w:rPr>
          <w:rFonts w:ascii="Arial" w:eastAsia="Times New Roman" w:hAnsi="Arial" w:cs="Arial"/>
          <w:color w:val="FF0000"/>
          <w:vertAlign w:val="superscript"/>
        </w:rPr>
        <w:t>15</w:t>
      </w:r>
      <w:r>
        <w:rPr>
          <w:rFonts w:ascii="Arial" w:eastAsia="Times New Roman" w:hAnsi="Arial" w:cs="Arial"/>
          <w:color w:val="FF0000"/>
        </w:rPr>
        <w:t xml:space="preserve">N is very consistent </w:t>
      </w:r>
      <w:r w:rsidR="009C329D">
        <w:rPr>
          <w:rFonts w:ascii="Arial" w:eastAsia="Times New Roman" w:hAnsi="Arial" w:cs="Arial"/>
          <w:color w:val="FF0000"/>
        </w:rPr>
        <w:t xml:space="preserve">as </w:t>
      </w:r>
      <w:r w:rsidR="00F46FA8">
        <w:rPr>
          <w:rFonts w:ascii="Arial" w:eastAsia="Times New Roman" w:hAnsi="Arial" w:cs="Arial"/>
          <w:color w:val="FF0000"/>
        </w:rPr>
        <w:t xml:space="preserve">shown in </w:t>
      </w:r>
      <w:r w:rsidR="009C329D">
        <w:rPr>
          <w:rFonts w:ascii="Arial" w:eastAsia="Times New Roman" w:hAnsi="Arial" w:cs="Arial"/>
          <w:color w:val="FF0000"/>
        </w:rPr>
        <w:t xml:space="preserve">a </w:t>
      </w:r>
      <w:proofErr w:type="spellStart"/>
      <w:r w:rsidR="009C329D">
        <w:rPr>
          <w:rFonts w:ascii="Arial" w:eastAsia="Times New Roman" w:hAnsi="Arial" w:cs="Arial"/>
          <w:color w:val="FF0000"/>
        </w:rPr>
        <w:t>metaanalysis</w:t>
      </w:r>
      <w:proofErr w:type="spellEnd"/>
      <w:r w:rsidR="009C329D">
        <w:rPr>
          <w:rFonts w:ascii="Arial" w:eastAsia="Times New Roman" w:hAnsi="Arial" w:cs="Arial"/>
          <w:color w:val="FF0000"/>
        </w:rPr>
        <w:t xml:space="preserve"> by Johnson and Schindler (2009) which measured a mean of 11.09 per mil for sockeye salmon in southwest AK with a standard deviation 0.48. Other studies have found similar results (within 1 standard deviation of this result) in AK and other regions (</w:t>
      </w:r>
      <w:proofErr w:type="spellStart"/>
      <w:r w:rsidR="003E7226">
        <w:rPr>
          <w:rFonts w:ascii="Arial" w:eastAsia="Times New Roman" w:hAnsi="Arial" w:cs="Arial"/>
          <w:color w:val="FF0000"/>
        </w:rPr>
        <w:t>Satterfeld</w:t>
      </w:r>
      <w:proofErr w:type="spellEnd"/>
      <w:r w:rsidR="003E7226">
        <w:rPr>
          <w:rFonts w:ascii="Arial" w:eastAsia="Times New Roman" w:hAnsi="Arial" w:cs="Arial"/>
          <w:color w:val="FF0000"/>
        </w:rPr>
        <w:t xml:space="preserve"> and Finney 2002, </w:t>
      </w:r>
      <w:proofErr w:type="spellStart"/>
      <w:r w:rsidR="003E7226">
        <w:rPr>
          <w:rFonts w:ascii="Arial" w:eastAsia="Times New Roman" w:hAnsi="Arial" w:cs="Arial"/>
          <w:color w:val="FF0000"/>
        </w:rPr>
        <w:t>Kaeriyama</w:t>
      </w:r>
      <w:proofErr w:type="spellEnd"/>
      <w:r w:rsidR="003E7226">
        <w:rPr>
          <w:rFonts w:ascii="Arial" w:eastAsia="Times New Roman" w:hAnsi="Arial" w:cs="Arial"/>
          <w:color w:val="FF0000"/>
        </w:rPr>
        <w:t xml:space="preserve"> et al. 2004).</w:t>
      </w:r>
      <w:r w:rsidR="009C329D">
        <w:rPr>
          <w:rFonts w:ascii="Arial" w:eastAsia="Times New Roman" w:hAnsi="Arial" w:cs="Arial"/>
          <w:color w:val="FF0000"/>
        </w:rPr>
        <w:t xml:space="preserve"> </w:t>
      </w:r>
      <w:r w:rsidR="001E12C6">
        <w:rPr>
          <w:rFonts w:ascii="Arial" w:eastAsia="Times New Roman" w:hAnsi="Arial" w:cs="Arial"/>
          <w:color w:val="FF0000"/>
        </w:rPr>
        <w:t>Given strong homeostasis</w:t>
      </w:r>
      <w:r w:rsidR="00F9272F">
        <w:rPr>
          <w:rFonts w:ascii="Arial" w:eastAsia="Times New Roman" w:hAnsi="Arial" w:cs="Arial"/>
          <w:color w:val="FF0000"/>
        </w:rPr>
        <w:t xml:space="preserve"> in vertebrates</w:t>
      </w:r>
      <w:r w:rsidR="001E12C6">
        <w:rPr>
          <w:rFonts w:ascii="Arial" w:eastAsia="Times New Roman" w:hAnsi="Arial" w:cs="Arial"/>
          <w:color w:val="FF0000"/>
        </w:rPr>
        <w:t>, elemental compositions do no</w:t>
      </w:r>
      <w:r w:rsidR="003E7226">
        <w:rPr>
          <w:rFonts w:ascii="Arial" w:eastAsia="Times New Roman" w:hAnsi="Arial" w:cs="Arial"/>
          <w:color w:val="FF0000"/>
        </w:rPr>
        <w:t>t</w:t>
      </w:r>
      <w:r w:rsidR="001E12C6">
        <w:rPr>
          <w:rFonts w:ascii="Arial" w:eastAsia="Times New Roman" w:hAnsi="Arial" w:cs="Arial"/>
          <w:color w:val="FF0000"/>
        </w:rPr>
        <w:t xml:space="preserve"> change much. While we do agree that this is an important consideration, </w:t>
      </w:r>
      <w:r w:rsidR="003E7226">
        <w:rPr>
          <w:rFonts w:ascii="Arial" w:eastAsia="Times New Roman" w:hAnsi="Arial" w:cs="Arial"/>
          <w:color w:val="FF0000"/>
        </w:rPr>
        <w:t>this variation of less than half a per</w:t>
      </w:r>
      <w:r w:rsidR="001E12C6">
        <w:rPr>
          <w:rFonts w:ascii="Arial" w:eastAsia="Times New Roman" w:hAnsi="Arial" w:cs="Arial"/>
          <w:color w:val="FF0000"/>
        </w:rPr>
        <w:t xml:space="preserve"> </w:t>
      </w:r>
      <w:r w:rsidR="00F46FA8">
        <w:rPr>
          <w:rFonts w:ascii="Arial" w:eastAsia="Times New Roman" w:hAnsi="Arial" w:cs="Arial"/>
          <w:color w:val="FF0000"/>
        </w:rPr>
        <w:t xml:space="preserve">mil </w:t>
      </w:r>
      <w:r w:rsidR="001E12C6">
        <w:rPr>
          <w:rFonts w:ascii="Arial" w:eastAsia="Times New Roman" w:hAnsi="Arial" w:cs="Arial"/>
          <w:color w:val="FF0000"/>
        </w:rPr>
        <w:t xml:space="preserve">likely has </w:t>
      </w:r>
      <w:r w:rsidR="003E7226">
        <w:rPr>
          <w:rFonts w:ascii="Arial" w:eastAsia="Times New Roman" w:hAnsi="Arial" w:cs="Arial"/>
          <w:color w:val="FF0000"/>
        </w:rPr>
        <w:t xml:space="preserve">a relatively </w:t>
      </w:r>
      <w:r w:rsidR="001E12C6">
        <w:rPr>
          <w:rFonts w:ascii="Arial" w:eastAsia="Times New Roman" w:hAnsi="Arial" w:cs="Arial"/>
          <w:color w:val="FF0000"/>
        </w:rPr>
        <w:t xml:space="preserve">small effect on overall MDN estimates </w:t>
      </w:r>
      <w:r w:rsidR="003E7226">
        <w:rPr>
          <w:rFonts w:ascii="Arial" w:eastAsia="Times New Roman" w:hAnsi="Arial" w:cs="Arial"/>
          <w:color w:val="FF0000"/>
        </w:rPr>
        <w:t>compared</w:t>
      </w:r>
      <w:r w:rsidR="001E12C6">
        <w:rPr>
          <w:rFonts w:ascii="Arial" w:eastAsia="Times New Roman" w:hAnsi="Arial" w:cs="Arial"/>
          <w:color w:val="FF0000"/>
        </w:rPr>
        <w:t xml:space="preserve"> to fractionation occurring in soils</w:t>
      </w:r>
      <w:r w:rsidR="00F46FA8">
        <w:rPr>
          <w:rFonts w:ascii="Arial" w:eastAsia="Times New Roman" w:hAnsi="Arial" w:cs="Arial"/>
          <w:color w:val="FF0000"/>
        </w:rPr>
        <w:t xml:space="preserve"> (which can be 10s of per mil)</w:t>
      </w:r>
      <w:r w:rsidR="001E12C6">
        <w:rPr>
          <w:rFonts w:ascii="Arial" w:eastAsia="Times New Roman" w:hAnsi="Arial" w:cs="Arial"/>
          <w:color w:val="FF0000"/>
        </w:rPr>
        <w:t xml:space="preserve">. </w:t>
      </w:r>
    </w:p>
    <w:p w14:paraId="5239AE2D" w14:textId="77777777" w:rsidR="007F24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117 – not sure what the “which” here refers to. The nutrient removal?</w:t>
      </w:r>
    </w:p>
    <w:p w14:paraId="09DBE6C4" w14:textId="77777777" w:rsidR="007F247D" w:rsidRDefault="007F247D" w:rsidP="00B7359C">
      <w:pPr>
        <w:rPr>
          <w:rFonts w:ascii="Arial" w:eastAsia="Times New Roman" w:hAnsi="Arial" w:cs="Arial"/>
          <w:color w:val="222222"/>
        </w:rPr>
      </w:pPr>
    </w:p>
    <w:p w14:paraId="5430AEB1" w14:textId="77777777" w:rsidR="007F247D" w:rsidRDefault="007F247D" w:rsidP="00B7359C">
      <w:pPr>
        <w:rPr>
          <w:rFonts w:ascii="Arial" w:eastAsia="Times New Roman" w:hAnsi="Arial" w:cs="Arial"/>
          <w:color w:val="FF0000"/>
        </w:rPr>
      </w:pPr>
      <w:r>
        <w:rPr>
          <w:rFonts w:ascii="Arial" w:eastAsia="Times New Roman" w:hAnsi="Arial" w:cs="Arial"/>
          <w:color w:val="FF0000"/>
        </w:rPr>
        <w:t>We agree the use of which is vague and detracts from the clarity of the sentence. It has been modified for clarity.</w:t>
      </w:r>
    </w:p>
    <w:p w14:paraId="6AAA8CB2" w14:textId="77777777" w:rsidR="007F24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134 – the mentioning of the long-time scales here is misleading, as the study is a snapshot in time. Consider removing here, or discussion more about timeframe, lags and such in the introduction.</w:t>
      </w:r>
    </w:p>
    <w:p w14:paraId="2BE4850C" w14:textId="77777777" w:rsidR="005129B8" w:rsidRDefault="005129B8" w:rsidP="00B7359C">
      <w:pPr>
        <w:rPr>
          <w:rFonts w:ascii="Arial" w:eastAsia="Times New Roman" w:hAnsi="Arial" w:cs="Arial"/>
          <w:color w:val="222222"/>
        </w:rPr>
      </w:pPr>
    </w:p>
    <w:p w14:paraId="78D0E4EA" w14:textId="77777777" w:rsidR="007F247D" w:rsidRDefault="007F247D" w:rsidP="00B7359C">
      <w:pPr>
        <w:rPr>
          <w:rFonts w:ascii="Arial" w:eastAsia="Times New Roman" w:hAnsi="Arial" w:cs="Arial"/>
          <w:color w:val="FF0000"/>
        </w:rPr>
      </w:pPr>
      <w:r>
        <w:rPr>
          <w:rFonts w:ascii="Arial" w:eastAsia="Times New Roman" w:hAnsi="Arial" w:cs="Arial"/>
          <w:color w:val="FF0000"/>
        </w:rPr>
        <w:t xml:space="preserve">Long timescales </w:t>
      </w:r>
      <w:proofErr w:type="gramStart"/>
      <w:r w:rsidR="005129B8">
        <w:rPr>
          <w:rFonts w:ascii="Arial" w:eastAsia="Times New Roman" w:hAnsi="Arial" w:cs="Arial"/>
          <w:color w:val="FF0000"/>
        </w:rPr>
        <w:t>was</w:t>
      </w:r>
      <w:proofErr w:type="gramEnd"/>
      <w:r w:rsidR="005129B8">
        <w:rPr>
          <w:rFonts w:ascii="Arial" w:eastAsia="Times New Roman" w:hAnsi="Arial" w:cs="Arial"/>
          <w:color w:val="FF0000"/>
        </w:rPr>
        <w:t xml:space="preserve"> meant to refer to the time scale of the manipulation as described as a knowledge gap earlier in the paragraph. We recognize how this may be misleading </w:t>
      </w:r>
      <w:r w:rsidR="00CB0D3D">
        <w:rPr>
          <w:rFonts w:ascii="Arial" w:eastAsia="Times New Roman" w:hAnsi="Arial" w:cs="Arial"/>
          <w:color w:val="FF0000"/>
        </w:rPr>
        <w:t xml:space="preserve">given we only measured one timeframe, and have modified the sentence to state “long-term manipulation” to clarify this.  </w:t>
      </w:r>
    </w:p>
    <w:p w14:paraId="00EAD0C2" w14:textId="77777777" w:rsidR="005129B8" w:rsidRDefault="005129B8" w:rsidP="00B7359C">
      <w:pPr>
        <w:rPr>
          <w:rFonts w:ascii="Arial" w:eastAsia="Times New Roman" w:hAnsi="Arial" w:cs="Arial"/>
          <w:color w:val="222222"/>
          <w:shd w:val="clear" w:color="auto" w:fill="FFFFFF"/>
        </w:rPr>
      </w:pPr>
    </w:p>
    <w:p w14:paraId="4B575DBF" w14:textId="77777777" w:rsidR="005F60F7" w:rsidRDefault="00B7359C" w:rsidP="00B7359C">
      <w:pPr>
        <w:rPr>
          <w:rFonts w:ascii="Arial" w:eastAsia="Times New Roman" w:hAnsi="Arial" w:cs="Arial"/>
          <w:color w:val="FF0000"/>
        </w:rPr>
      </w:pPr>
      <w:r w:rsidRPr="00B7359C">
        <w:rPr>
          <w:rFonts w:ascii="Arial" w:eastAsia="Times New Roman" w:hAnsi="Arial" w:cs="Arial"/>
          <w:color w:val="222222"/>
          <w:shd w:val="clear" w:color="auto" w:fill="FFFFFF"/>
        </w:rPr>
        <w:t>Methods – The methods are well described but the “salmon importance” needs to be expanded more (see general comments). Also, make sure to detail how the stats were run (program, packages, …).</w:t>
      </w:r>
      <w:r w:rsidRPr="00B7359C">
        <w:rPr>
          <w:rFonts w:ascii="Arial" w:eastAsia="Times New Roman" w:hAnsi="Arial" w:cs="Arial"/>
          <w:color w:val="222222"/>
        </w:rPr>
        <w:br/>
      </w:r>
    </w:p>
    <w:p w14:paraId="71B435DC" w14:textId="77777777" w:rsidR="007F4EDC" w:rsidRDefault="00CA6578" w:rsidP="00B7359C">
      <w:pPr>
        <w:rPr>
          <w:rFonts w:ascii="Arial" w:eastAsia="Times New Roman" w:hAnsi="Arial" w:cs="Arial"/>
          <w:color w:val="FF0000"/>
        </w:rPr>
      </w:pPr>
      <w:r>
        <w:rPr>
          <w:rFonts w:ascii="Arial" w:eastAsia="Times New Roman" w:hAnsi="Arial" w:cs="Arial"/>
          <w:color w:val="FF0000"/>
        </w:rPr>
        <w:t>Pack</w:t>
      </w:r>
      <w:r w:rsidR="00C9018C">
        <w:rPr>
          <w:rFonts w:ascii="Arial" w:eastAsia="Times New Roman" w:hAnsi="Arial" w:cs="Arial"/>
          <w:color w:val="FF0000"/>
        </w:rPr>
        <w:t>ages and program were added in lines 222-223</w:t>
      </w:r>
      <w:r>
        <w:rPr>
          <w:rFonts w:ascii="Arial" w:eastAsia="Times New Roman" w:hAnsi="Arial" w:cs="Arial"/>
          <w:color w:val="FF0000"/>
        </w:rPr>
        <w:t>.</w:t>
      </w:r>
    </w:p>
    <w:p w14:paraId="29833D8C" w14:textId="77777777" w:rsidR="00400A7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155 - … represent typical … (delete of)</w:t>
      </w:r>
    </w:p>
    <w:p w14:paraId="2ADCEAD1" w14:textId="77777777" w:rsidR="005F60F7" w:rsidRDefault="005F60F7" w:rsidP="00B7359C">
      <w:pPr>
        <w:rPr>
          <w:rFonts w:ascii="Arial" w:eastAsia="Times New Roman" w:hAnsi="Arial" w:cs="Arial"/>
          <w:color w:val="FF0000"/>
        </w:rPr>
      </w:pPr>
    </w:p>
    <w:p w14:paraId="78292E49" w14:textId="77777777" w:rsidR="007F4EDC" w:rsidRDefault="00400A7B" w:rsidP="00B7359C">
      <w:pPr>
        <w:rPr>
          <w:rFonts w:ascii="Arial" w:eastAsia="Times New Roman" w:hAnsi="Arial" w:cs="Arial"/>
          <w:color w:val="FF0000"/>
        </w:rPr>
      </w:pPr>
      <w:r>
        <w:rPr>
          <w:rFonts w:ascii="Arial" w:eastAsia="Times New Roman" w:hAnsi="Arial" w:cs="Arial"/>
          <w:color w:val="FF0000"/>
        </w:rPr>
        <w:t>Of was deleted.</w:t>
      </w:r>
    </w:p>
    <w:p w14:paraId="5EE1A8F8" w14:textId="77777777" w:rsidR="00400A7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156 – what does high spawning intensity mean here? The entire 2 km receive lots of fish? But I am sure there is inter-annual variation and the study was conducted before the run. </w:t>
      </w:r>
    </w:p>
    <w:p w14:paraId="121C1514" w14:textId="77777777" w:rsidR="005F60F7" w:rsidRDefault="005F60F7" w:rsidP="004E6892">
      <w:pPr>
        <w:rPr>
          <w:rFonts w:ascii="Arial" w:eastAsia="Times New Roman" w:hAnsi="Arial" w:cs="Arial"/>
          <w:color w:val="FF0000"/>
        </w:rPr>
      </w:pPr>
    </w:p>
    <w:p w14:paraId="5A6151B8" w14:textId="50844BF7" w:rsidR="004E6892" w:rsidRDefault="004E6892" w:rsidP="004E6892">
      <w:pPr>
        <w:rPr>
          <w:rFonts w:ascii="Arial" w:eastAsia="Times New Roman" w:hAnsi="Arial" w:cs="Arial"/>
          <w:color w:val="FF0000"/>
        </w:rPr>
      </w:pPr>
      <w:r>
        <w:rPr>
          <w:rFonts w:ascii="Arial" w:eastAsia="Times New Roman" w:hAnsi="Arial" w:cs="Arial"/>
          <w:color w:val="FF0000"/>
        </w:rPr>
        <w:t>The entire stream receives a lot of fish every year (even in low abundance years)</w:t>
      </w:r>
      <w:r w:rsidR="00632284">
        <w:rPr>
          <w:rFonts w:ascii="Arial" w:eastAsia="Times New Roman" w:hAnsi="Arial" w:cs="Arial"/>
          <w:color w:val="FF0000"/>
        </w:rPr>
        <w:t>,</w:t>
      </w:r>
      <w:r>
        <w:rPr>
          <w:rFonts w:ascii="Arial" w:eastAsia="Times New Roman" w:hAnsi="Arial" w:cs="Arial"/>
          <w:color w:val="FF0000"/>
        </w:rPr>
        <w:t xml:space="preserve"> but </w:t>
      </w:r>
      <w:r w:rsidR="00632284">
        <w:rPr>
          <w:rFonts w:ascii="Arial" w:eastAsia="Times New Roman" w:hAnsi="Arial" w:cs="Arial"/>
          <w:color w:val="FF0000"/>
        </w:rPr>
        <w:t xml:space="preserve">there is year—to-year variability and </w:t>
      </w:r>
      <w:r>
        <w:rPr>
          <w:rFonts w:ascii="Arial" w:eastAsia="Times New Roman" w:hAnsi="Arial" w:cs="Arial"/>
          <w:color w:val="FF0000"/>
        </w:rPr>
        <w:t xml:space="preserve">carcasses accumulate at different abundances </w:t>
      </w:r>
      <w:r>
        <w:rPr>
          <w:rFonts w:ascii="Arial" w:eastAsia="Times New Roman" w:hAnsi="Arial" w:cs="Arial"/>
          <w:color w:val="FF0000"/>
        </w:rPr>
        <w:lastRenderedPageBreak/>
        <w:t xml:space="preserve">along the stream. </w:t>
      </w:r>
      <w:r w:rsidR="00632284">
        <w:rPr>
          <w:rFonts w:ascii="Arial" w:eastAsia="Times New Roman" w:hAnsi="Arial" w:cs="Arial"/>
          <w:color w:val="FF0000"/>
        </w:rPr>
        <w:t>This is described in detail in Quinn et al. (2018</w:t>
      </w:r>
      <w:proofErr w:type="gramStart"/>
      <w:r w:rsidR="00632284">
        <w:rPr>
          <w:rFonts w:ascii="Arial" w:eastAsia="Times New Roman" w:hAnsi="Arial" w:cs="Arial"/>
          <w:color w:val="FF0000"/>
        </w:rPr>
        <w:t>).</w:t>
      </w:r>
      <w:r>
        <w:rPr>
          <w:rFonts w:ascii="Arial" w:eastAsia="Times New Roman" w:hAnsi="Arial" w:cs="Arial"/>
          <w:color w:val="FF0000"/>
        </w:rPr>
        <w:t>.</w:t>
      </w:r>
      <w:proofErr w:type="gramEnd"/>
      <w:r>
        <w:rPr>
          <w:rFonts w:ascii="Arial" w:eastAsia="Times New Roman" w:hAnsi="Arial" w:cs="Arial"/>
          <w:color w:val="FF0000"/>
        </w:rPr>
        <w:t xml:space="preserve"> Spawning intensity was changed to “annual carcass abundance” for clarity. </w:t>
      </w:r>
    </w:p>
    <w:p w14:paraId="6288D52F" w14:textId="77777777" w:rsidR="00FE3AC2" w:rsidRDefault="00FE3AC2" w:rsidP="00B7359C">
      <w:pPr>
        <w:rPr>
          <w:rFonts w:ascii="Arial" w:eastAsia="Times New Roman" w:hAnsi="Arial" w:cs="Arial"/>
          <w:color w:val="222222"/>
          <w:shd w:val="clear" w:color="auto" w:fill="FFFFFF"/>
        </w:rPr>
      </w:pPr>
    </w:p>
    <w:p w14:paraId="36676802" w14:textId="77777777" w:rsidR="00EF5DAF"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Line 161 – so “only” the surface was sampled? Which soil horizons? How does this </w:t>
      </w:r>
      <w:proofErr w:type="gramStart"/>
      <w:r w:rsidRPr="00B7359C">
        <w:rPr>
          <w:rFonts w:ascii="Arial" w:eastAsia="Times New Roman" w:hAnsi="Arial" w:cs="Arial"/>
          <w:color w:val="222222"/>
          <w:shd w:val="clear" w:color="auto" w:fill="FFFFFF"/>
        </w:rPr>
        <w:t>related</w:t>
      </w:r>
      <w:proofErr w:type="gramEnd"/>
      <w:r w:rsidRPr="00B7359C">
        <w:rPr>
          <w:rFonts w:ascii="Arial" w:eastAsia="Times New Roman" w:hAnsi="Arial" w:cs="Arial"/>
          <w:color w:val="222222"/>
          <w:shd w:val="clear" w:color="auto" w:fill="FFFFFF"/>
        </w:rPr>
        <w:t xml:space="preserve"> to overall soil depth, and depth of tree roots?</w:t>
      </w:r>
    </w:p>
    <w:p w14:paraId="380DD8D6" w14:textId="77777777" w:rsidR="00C907FD" w:rsidRDefault="00C907FD" w:rsidP="00B7359C">
      <w:pPr>
        <w:rPr>
          <w:rFonts w:ascii="Arial" w:eastAsia="Times New Roman" w:hAnsi="Arial" w:cs="Arial"/>
          <w:color w:val="222222"/>
        </w:rPr>
      </w:pPr>
    </w:p>
    <w:p w14:paraId="064467DB" w14:textId="57767944" w:rsidR="004E6892" w:rsidRDefault="004E6892" w:rsidP="004E6892">
      <w:pPr>
        <w:rPr>
          <w:rFonts w:ascii="Arial" w:eastAsia="Times New Roman" w:hAnsi="Arial" w:cs="Arial"/>
          <w:color w:val="FF0000"/>
        </w:rPr>
      </w:pPr>
      <w:r>
        <w:rPr>
          <w:rFonts w:ascii="Arial" w:eastAsia="Times New Roman" w:hAnsi="Arial" w:cs="Arial"/>
          <w:color w:val="FF0000"/>
        </w:rPr>
        <w:t xml:space="preserve">It is </w:t>
      </w:r>
      <w:r w:rsidR="00BD49B3">
        <w:rPr>
          <w:rFonts w:ascii="Arial" w:eastAsia="Times New Roman" w:hAnsi="Arial" w:cs="Arial"/>
          <w:color w:val="FF0000"/>
        </w:rPr>
        <w:t xml:space="preserve">common </w:t>
      </w:r>
      <w:r>
        <w:rPr>
          <w:rFonts w:ascii="Arial" w:eastAsia="Times New Roman" w:hAnsi="Arial" w:cs="Arial"/>
          <w:color w:val="FF0000"/>
        </w:rPr>
        <w:t>to sample the first 10</w:t>
      </w:r>
      <w:r w:rsidR="00BD49B3">
        <w:rPr>
          <w:rFonts w:ascii="Arial" w:eastAsia="Times New Roman" w:hAnsi="Arial" w:cs="Arial"/>
          <w:color w:val="FF0000"/>
        </w:rPr>
        <w:t xml:space="preserve"> </w:t>
      </w:r>
      <w:r>
        <w:rPr>
          <w:rFonts w:ascii="Arial" w:eastAsia="Times New Roman" w:hAnsi="Arial" w:cs="Arial"/>
          <w:color w:val="FF0000"/>
        </w:rPr>
        <w:t xml:space="preserve">cm when measuring inorganic </w:t>
      </w:r>
      <w:r w:rsidR="00BF0434">
        <w:rPr>
          <w:rFonts w:ascii="Arial" w:eastAsia="Times New Roman" w:hAnsi="Arial" w:cs="Arial"/>
          <w:color w:val="FF0000"/>
        </w:rPr>
        <w:t>n</w:t>
      </w:r>
      <w:r>
        <w:rPr>
          <w:rFonts w:ascii="Arial" w:eastAsia="Times New Roman" w:hAnsi="Arial" w:cs="Arial"/>
          <w:color w:val="FF0000"/>
        </w:rPr>
        <w:t>itrogen concentrations and transformations because this is where most nutrient cycling occurs in soils, and both concentration and transformations decline exponentially with depth</w:t>
      </w:r>
      <w:r w:rsidR="00DA17E4">
        <w:rPr>
          <w:rFonts w:ascii="Arial" w:eastAsia="Times New Roman" w:hAnsi="Arial" w:cs="Arial"/>
          <w:color w:val="FF0000"/>
        </w:rPr>
        <w:t xml:space="preserve"> </w:t>
      </w:r>
      <w:r w:rsidR="00BE5AB2">
        <w:rPr>
          <w:rFonts w:ascii="Arial" w:eastAsia="Times New Roman" w:hAnsi="Arial" w:cs="Arial"/>
          <w:color w:val="FF0000"/>
        </w:rPr>
        <w:t>(</w:t>
      </w:r>
      <w:r w:rsidR="00DA17E4">
        <w:rPr>
          <w:rFonts w:ascii="Arial" w:eastAsia="Times New Roman" w:hAnsi="Arial" w:cs="Arial"/>
          <w:color w:val="FF0000"/>
        </w:rPr>
        <w:t>Chapin et al 2002</w:t>
      </w:r>
      <w:r w:rsidR="00BE5AB2">
        <w:rPr>
          <w:rFonts w:ascii="Arial" w:eastAsia="Times New Roman" w:hAnsi="Arial" w:cs="Arial"/>
          <w:color w:val="FF0000"/>
        </w:rPr>
        <w:t>)</w:t>
      </w:r>
      <w:r>
        <w:rPr>
          <w:rFonts w:ascii="Arial" w:eastAsia="Times New Roman" w:hAnsi="Arial" w:cs="Arial"/>
          <w:color w:val="FF0000"/>
        </w:rPr>
        <w:t xml:space="preserve">. A depth of 10 cm includes parts of both the O and A horizons. If we sampled deeper, we would not expect to </w:t>
      </w:r>
      <w:r w:rsidR="00DA17E4">
        <w:rPr>
          <w:rFonts w:ascii="Arial" w:eastAsia="Times New Roman" w:hAnsi="Arial" w:cs="Arial"/>
          <w:color w:val="FF0000"/>
        </w:rPr>
        <w:t xml:space="preserve">see significantly different patterns in soil N pools a </w:t>
      </w:r>
      <w:proofErr w:type="gramStart"/>
      <w:r w:rsidR="00DA17E4">
        <w:rPr>
          <w:rFonts w:ascii="Arial" w:eastAsia="Times New Roman" w:hAnsi="Arial" w:cs="Arial"/>
          <w:color w:val="FF0000"/>
        </w:rPr>
        <w:t>transformations</w:t>
      </w:r>
      <w:proofErr w:type="gramEnd"/>
      <w:r w:rsidR="00DA17E4">
        <w:rPr>
          <w:rFonts w:ascii="Arial" w:eastAsia="Times New Roman" w:hAnsi="Arial" w:cs="Arial"/>
          <w:color w:val="FF0000"/>
        </w:rPr>
        <w:t>.</w:t>
      </w:r>
      <w:r>
        <w:rPr>
          <w:rFonts w:ascii="Arial" w:eastAsia="Times New Roman" w:hAnsi="Arial" w:cs="Arial"/>
          <w:color w:val="FF0000"/>
        </w:rPr>
        <w:t xml:space="preserve"> </w:t>
      </w:r>
    </w:p>
    <w:p w14:paraId="0950F56F" w14:textId="77777777" w:rsidR="004E6892" w:rsidRDefault="004E6892" w:rsidP="004E6892">
      <w:pPr>
        <w:rPr>
          <w:rFonts w:ascii="Arial" w:eastAsia="Times New Roman" w:hAnsi="Arial" w:cs="Arial"/>
          <w:color w:val="FF0000"/>
        </w:rPr>
      </w:pPr>
    </w:p>
    <w:p w14:paraId="01E451A2" w14:textId="77777777" w:rsidR="004E6892" w:rsidRPr="002B3A10" w:rsidRDefault="004E6892" w:rsidP="004E6892">
      <w:pPr>
        <w:rPr>
          <w:rFonts w:ascii="Arial" w:eastAsia="Times New Roman" w:hAnsi="Arial" w:cs="Arial"/>
          <w:color w:val="FF0000"/>
        </w:rPr>
      </w:pPr>
      <w:r>
        <w:rPr>
          <w:rFonts w:ascii="Arial" w:eastAsia="Times New Roman" w:hAnsi="Arial" w:cs="Arial"/>
          <w:color w:val="FF0000"/>
        </w:rPr>
        <w:t xml:space="preserve">To give the reviewer a frame of reference with one example, Owen et al. 2010 measured net mineralization in the O horizon ranged from was average to 13 </w:t>
      </w:r>
      <w:r w:rsidRPr="001D0F4D">
        <w:rPr>
          <w:rFonts w:ascii="Arial" w:eastAsia="Times New Roman" w:hAnsi="Arial" w:cs="Arial"/>
          <w:color w:val="FF0000"/>
        </w:rPr>
        <w:t>mg N kg</w:t>
      </w:r>
      <w:r w:rsidRPr="001D0F4D">
        <w:rPr>
          <w:rFonts w:ascii="Arial" w:eastAsia="Times New Roman" w:hAnsi="Arial" w:cs="Arial"/>
          <w:color w:val="FF0000"/>
          <w:vertAlign w:val="superscript"/>
        </w:rPr>
        <w:t>−1</w:t>
      </w:r>
      <w:r w:rsidRPr="001D0F4D">
        <w:rPr>
          <w:rFonts w:ascii="Arial" w:eastAsia="Times New Roman" w:hAnsi="Arial" w:cs="Arial"/>
          <w:color w:val="FF0000"/>
        </w:rPr>
        <w:t> day</w:t>
      </w:r>
      <w:r w:rsidRPr="001D0F4D">
        <w:rPr>
          <w:rFonts w:ascii="Arial" w:eastAsia="Times New Roman" w:hAnsi="Arial" w:cs="Arial"/>
          <w:color w:val="FF0000"/>
          <w:vertAlign w:val="superscript"/>
        </w:rPr>
        <w:t>−1</w:t>
      </w:r>
      <w:r>
        <w:rPr>
          <w:rFonts w:ascii="Arial" w:eastAsia="Times New Roman" w:hAnsi="Arial" w:cs="Arial"/>
          <w:color w:val="FF0000"/>
        </w:rPr>
        <w:t xml:space="preserve"> and at depths of 15cm (M horizon) was only an average 2.1 </w:t>
      </w:r>
      <w:r w:rsidRPr="001D0F4D">
        <w:rPr>
          <w:rFonts w:ascii="Arial" w:eastAsia="Times New Roman" w:hAnsi="Arial" w:cs="Arial"/>
          <w:color w:val="FF0000"/>
        </w:rPr>
        <w:t>mg N kg</w:t>
      </w:r>
      <w:r w:rsidRPr="001D0F4D">
        <w:rPr>
          <w:rFonts w:ascii="Arial" w:eastAsia="Times New Roman" w:hAnsi="Arial" w:cs="Arial"/>
          <w:color w:val="FF0000"/>
          <w:vertAlign w:val="superscript"/>
        </w:rPr>
        <w:t>−1</w:t>
      </w:r>
      <w:r w:rsidRPr="001D0F4D">
        <w:rPr>
          <w:rFonts w:ascii="Arial" w:eastAsia="Times New Roman" w:hAnsi="Arial" w:cs="Arial"/>
          <w:color w:val="FF0000"/>
        </w:rPr>
        <w:t> day</w:t>
      </w:r>
      <w:r w:rsidRPr="001D0F4D">
        <w:rPr>
          <w:rFonts w:ascii="Arial" w:eastAsia="Times New Roman" w:hAnsi="Arial" w:cs="Arial"/>
          <w:color w:val="FF0000"/>
          <w:vertAlign w:val="superscript"/>
        </w:rPr>
        <w:t>−1</w:t>
      </w:r>
      <w:r>
        <w:rPr>
          <w:rFonts w:ascii="Arial" w:eastAsia="Times New Roman" w:hAnsi="Arial" w:cs="Arial"/>
          <w:color w:val="FF0000"/>
        </w:rPr>
        <w:t xml:space="preserve"> and at 25cm was 0.15.</w:t>
      </w:r>
    </w:p>
    <w:p w14:paraId="2F1C7112" w14:textId="77777777" w:rsidR="004E6892" w:rsidRDefault="004E6892" w:rsidP="004E6892">
      <w:pPr>
        <w:rPr>
          <w:rFonts w:ascii="Arial" w:eastAsia="Times New Roman" w:hAnsi="Arial" w:cs="Arial"/>
          <w:color w:val="FF0000"/>
        </w:rPr>
      </w:pPr>
    </w:p>
    <w:p w14:paraId="712A8260" w14:textId="69D19CCB" w:rsidR="00C907FD" w:rsidRDefault="00A631C8" w:rsidP="004E6892">
      <w:pPr>
        <w:rPr>
          <w:rFonts w:ascii="Arial" w:eastAsia="Times New Roman" w:hAnsi="Arial" w:cs="Arial"/>
          <w:color w:val="222222"/>
        </w:rPr>
      </w:pPr>
      <w:r>
        <w:rPr>
          <w:rFonts w:ascii="Arial" w:eastAsia="Times New Roman" w:hAnsi="Arial" w:cs="Arial"/>
          <w:color w:val="FF0000"/>
        </w:rPr>
        <w:t xml:space="preserve">We </w:t>
      </w:r>
      <w:r w:rsidR="004E6892">
        <w:rPr>
          <w:rFonts w:ascii="Arial" w:eastAsia="Times New Roman" w:hAnsi="Arial" w:cs="Arial"/>
          <w:color w:val="FF0000"/>
        </w:rPr>
        <w:t>have included</w:t>
      </w:r>
      <w:r>
        <w:rPr>
          <w:rFonts w:ascii="Arial" w:eastAsia="Times New Roman" w:hAnsi="Arial" w:cs="Arial"/>
          <w:color w:val="FF0000"/>
        </w:rPr>
        <w:t xml:space="preserve"> further</w:t>
      </w:r>
      <w:r w:rsidR="004E6892">
        <w:rPr>
          <w:rFonts w:ascii="Arial" w:eastAsia="Times New Roman" w:hAnsi="Arial" w:cs="Arial"/>
          <w:color w:val="FF0000"/>
        </w:rPr>
        <w:t xml:space="preserve"> justification</w:t>
      </w:r>
      <w:r>
        <w:rPr>
          <w:rFonts w:ascii="Arial" w:eastAsia="Times New Roman" w:hAnsi="Arial" w:cs="Arial"/>
          <w:color w:val="FF0000"/>
        </w:rPr>
        <w:t xml:space="preserve"> of our methods </w:t>
      </w:r>
      <w:proofErr w:type="gramStart"/>
      <w:r>
        <w:rPr>
          <w:rFonts w:ascii="Arial" w:eastAsia="Times New Roman" w:hAnsi="Arial" w:cs="Arial"/>
          <w:color w:val="FF0000"/>
        </w:rPr>
        <w:t xml:space="preserve">including </w:t>
      </w:r>
      <w:r w:rsidR="004E6892">
        <w:rPr>
          <w:rFonts w:ascii="Arial" w:eastAsia="Times New Roman" w:hAnsi="Arial" w:cs="Arial"/>
          <w:color w:val="FF0000"/>
        </w:rPr>
        <w:t xml:space="preserve"> an</w:t>
      </w:r>
      <w:proofErr w:type="gramEnd"/>
      <w:r w:rsidR="004E6892">
        <w:rPr>
          <w:rFonts w:ascii="Arial" w:eastAsia="Times New Roman" w:hAnsi="Arial" w:cs="Arial"/>
          <w:color w:val="FF0000"/>
        </w:rPr>
        <w:t xml:space="preserve"> additional citation (Sparks et al. Methods of Soil analysis) for clarification.</w:t>
      </w:r>
    </w:p>
    <w:p w14:paraId="06D88E9F" w14:textId="77777777" w:rsidR="00D96E67"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Line 174: does this mean the sum of Nh4+ and NO3-? If so I would actually </w:t>
      </w:r>
      <w:proofErr w:type="spellStart"/>
      <w:r w:rsidRPr="00B7359C">
        <w:rPr>
          <w:rFonts w:ascii="Arial" w:eastAsia="Times New Roman" w:hAnsi="Arial" w:cs="Arial"/>
          <w:color w:val="222222"/>
          <w:shd w:val="clear" w:color="auto" w:fill="FFFFFF"/>
        </w:rPr>
        <w:t>stated</w:t>
      </w:r>
      <w:proofErr w:type="spellEnd"/>
      <w:r w:rsidRPr="00B7359C">
        <w:rPr>
          <w:rFonts w:ascii="Arial" w:eastAsia="Times New Roman" w:hAnsi="Arial" w:cs="Arial"/>
          <w:color w:val="222222"/>
          <w:shd w:val="clear" w:color="auto" w:fill="FFFFFF"/>
        </w:rPr>
        <w:t xml:space="preserve"> “…in inorganic nitrogen as the sum of …”.</w:t>
      </w:r>
    </w:p>
    <w:p w14:paraId="3CE4130C" w14:textId="77777777" w:rsidR="00D96E67" w:rsidRDefault="00D96E67" w:rsidP="00B7359C">
      <w:pPr>
        <w:rPr>
          <w:rFonts w:ascii="Arial" w:eastAsia="Times New Roman" w:hAnsi="Arial" w:cs="Arial"/>
          <w:color w:val="222222"/>
        </w:rPr>
      </w:pPr>
    </w:p>
    <w:p w14:paraId="14BB906C" w14:textId="77777777" w:rsidR="00FD73D0" w:rsidRDefault="00FD73D0" w:rsidP="00B7359C">
      <w:pPr>
        <w:rPr>
          <w:rFonts w:ascii="Arial" w:eastAsia="Times New Roman" w:hAnsi="Arial" w:cs="Arial"/>
          <w:color w:val="FF0000"/>
        </w:rPr>
      </w:pPr>
      <w:r>
        <w:rPr>
          <w:rFonts w:ascii="Arial" w:eastAsia="Times New Roman" w:hAnsi="Arial" w:cs="Arial"/>
          <w:color w:val="FF0000"/>
        </w:rPr>
        <w:t>We modified this to read “</w:t>
      </w:r>
      <w:r w:rsidRPr="00FD73D0">
        <w:rPr>
          <w:rFonts w:ascii="Arial" w:eastAsia="Times New Roman" w:hAnsi="Arial" w:cs="Arial"/>
          <w:color w:val="FF0000"/>
        </w:rPr>
        <w:t>the sum of the total change in</w:t>
      </w:r>
      <w:r>
        <w:rPr>
          <w:rFonts w:ascii="Arial" w:eastAsia="Times New Roman" w:hAnsi="Arial" w:cs="Arial"/>
          <w:color w:val="FF0000"/>
        </w:rPr>
        <w:t>…”</w:t>
      </w:r>
      <w:r w:rsidR="00D77843">
        <w:rPr>
          <w:rFonts w:ascii="Arial" w:eastAsia="Times New Roman" w:hAnsi="Arial" w:cs="Arial"/>
          <w:color w:val="FF0000"/>
        </w:rPr>
        <w:t xml:space="preserve"> This is a rate, so it is the sum of the changes of both concentrations. </w:t>
      </w:r>
    </w:p>
    <w:p w14:paraId="7AA049A3" w14:textId="77777777" w:rsidR="00FD73D0" w:rsidRDefault="00FD73D0" w:rsidP="00B7359C">
      <w:pPr>
        <w:rPr>
          <w:rFonts w:ascii="Arial" w:eastAsia="Times New Roman" w:hAnsi="Arial" w:cs="Arial"/>
          <w:color w:val="222222"/>
          <w:shd w:val="clear" w:color="auto" w:fill="FFFFFF"/>
        </w:rPr>
      </w:pPr>
    </w:p>
    <w:p w14:paraId="7235DA36" w14:textId="77777777" w:rsidR="00B401A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Line 176 – what about the conversion of NH4+ to NO3-?</w:t>
      </w:r>
    </w:p>
    <w:p w14:paraId="17014E51" w14:textId="77777777" w:rsidR="00B401AB" w:rsidRDefault="00B401AB" w:rsidP="00B7359C">
      <w:pPr>
        <w:rPr>
          <w:rFonts w:ascii="Arial" w:eastAsia="Times New Roman" w:hAnsi="Arial" w:cs="Arial"/>
          <w:color w:val="222222"/>
        </w:rPr>
      </w:pPr>
    </w:p>
    <w:p w14:paraId="28264747" w14:textId="77777777" w:rsidR="004E6892" w:rsidRDefault="004E6892" w:rsidP="004E6892">
      <w:pPr>
        <w:rPr>
          <w:rFonts w:ascii="Arial" w:eastAsia="Times New Roman" w:hAnsi="Arial" w:cs="Arial"/>
          <w:color w:val="FF0000"/>
        </w:rPr>
      </w:pPr>
      <w:r>
        <w:rPr>
          <w:rFonts w:ascii="Arial" w:eastAsia="Times New Roman" w:hAnsi="Arial" w:cs="Arial"/>
          <w:color w:val="FF0000"/>
        </w:rPr>
        <w:t>The conversion of [NH</w:t>
      </w:r>
      <w:r>
        <w:rPr>
          <w:rFonts w:ascii="Arial" w:eastAsia="Times New Roman" w:hAnsi="Arial" w:cs="Arial"/>
          <w:color w:val="FF0000"/>
          <w:vertAlign w:val="subscript"/>
        </w:rPr>
        <w:t>4</w:t>
      </w:r>
      <w:r>
        <w:rPr>
          <w:rFonts w:ascii="Arial" w:eastAsia="Times New Roman" w:hAnsi="Arial" w:cs="Arial"/>
          <w:color w:val="FF0000"/>
          <w:vertAlign w:val="superscript"/>
        </w:rPr>
        <w:t>+</w:t>
      </w:r>
      <w:r>
        <w:rPr>
          <w:rFonts w:ascii="Arial" w:eastAsia="Times New Roman" w:hAnsi="Arial" w:cs="Arial"/>
          <w:color w:val="FF0000"/>
        </w:rPr>
        <w:t>] to [NO</w:t>
      </w:r>
      <w:r>
        <w:rPr>
          <w:rFonts w:ascii="Arial" w:eastAsia="Times New Roman" w:hAnsi="Arial" w:cs="Arial"/>
          <w:color w:val="FF0000"/>
          <w:vertAlign w:val="subscript"/>
        </w:rPr>
        <w:t>3</w:t>
      </w:r>
      <w:r>
        <w:rPr>
          <w:rFonts w:ascii="Arial" w:eastAsia="Times New Roman" w:hAnsi="Arial" w:cs="Arial"/>
          <w:color w:val="FF0000"/>
          <w:vertAlign w:val="superscript"/>
        </w:rPr>
        <w:t>-</w:t>
      </w:r>
      <w:r>
        <w:rPr>
          <w:rFonts w:ascii="Arial" w:eastAsia="Times New Roman" w:hAnsi="Arial" w:cs="Arial"/>
          <w:color w:val="FF0000"/>
        </w:rPr>
        <w:t xml:space="preserve">] is net nitrification which was described in line 175-176. </w:t>
      </w:r>
    </w:p>
    <w:p w14:paraId="5F893E11" w14:textId="77777777" w:rsidR="008F22DA"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222: interaction mentioned here, but there are two in the models. Explain why two interactions and how they differ.</w:t>
      </w:r>
    </w:p>
    <w:p w14:paraId="2F1EF2C2" w14:textId="77777777" w:rsidR="008F22DA" w:rsidRDefault="008F22DA" w:rsidP="00B7359C">
      <w:pPr>
        <w:rPr>
          <w:rFonts w:ascii="Arial" w:eastAsia="Times New Roman" w:hAnsi="Arial" w:cs="Arial"/>
          <w:color w:val="222222"/>
        </w:rPr>
      </w:pPr>
    </w:p>
    <w:p w14:paraId="5153DB7C" w14:textId="77777777" w:rsidR="00AD6CC6" w:rsidRDefault="0079425B" w:rsidP="00B7359C">
      <w:pPr>
        <w:rPr>
          <w:rFonts w:ascii="Arial" w:eastAsia="Times New Roman" w:hAnsi="Arial" w:cs="Arial"/>
          <w:color w:val="FF0000"/>
        </w:rPr>
      </w:pPr>
      <w:r>
        <w:rPr>
          <w:rFonts w:ascii="Arial" w:eastAsia="Times New Roman" w:hAnsi="Arial" w:cs="Arial"/>
          <w:color w:val="FF0000"/>
        </w:rPr>
        <w:t xml:space="preserve">We agree this needs more detail. </w:t>
      </w:r>
      <w:r w:rsidR="008F22DA">
        <w:rPr>
          <w:rFonts w:ascii="Arial" w:eastAsia="Times New Roman" w:hAnsi="Arial" w:cs="Arial"/>
          <w:color w:val="FF0000"/>
        </w:rPr>
        <w:t>Both interaction terms allow the effect of bank to vary with distance</w:t>
      </w:r>
      <w:r w:rsidR="00921037">
        <w:rPr>
          <w:rFonts w:ascii="Arial" w:eastAsia="Times New Roman" w:hAnsi="Arial" w:cs="Arial"/>
          <w:color w:val="FF0000"/>
        </w:rPr>
        <w:t>, one allows this relationship to vary linearly and the other allows it to vary quadratically</w:t>
      </w:r>
      <w:r w:rsidR="007F4EDC">
        <w:rPr>
          <w:rFonts w:ascii="Arial" w:eastAsia="Times New Roman" w:hAnsi="Arial" w:cs="Arial"/>
          <w:color w:val="FF0000"/>
        </w:rPr>
        <w:t xml:space="preserve"> (</w:t>
      </w:r>
      <w:proofErr w:type="spellStart"/>
      <w:r w:rsidR="007F4EDC">
        <w:rPr>
          <w:rFonts w:ascii="Arial" w:eastAsia="Times New Roman" w:hAnsi="Arial" w:cs="Arial"/>
          <w:color w:val="FF0000"/>
        </w:rPr>
        <w:t>ie</w:t>
      </w:r>
      <w:proofErr w:type="spellEnd"/>
      <w:r w:rsidR="007F4EDC">
        <w:rPr>
          <w:rFonts w:ascii="Arial" w:eastAsia="Times New Roman" w:hAnsi="Arial" w:cs="Arial"/>
          <w:color w:val="FF0000"/>
        </w:rPr>
        <w:t xml:space="preserve"> have a peak at 3-6m where salmon were most abundant)</w:t>
      </w:r>
      <w:r w:rsidR="008F22DA">
        <w:rPr>
          <w:rFonts w:ascii="Arial" w:eastAsia="Times New Roman" w:hAnsi="Arial" w:cs="Arial"/>
          <w:color w:val="FF0000"/>
        </w:rPr>
        <w:t xml:space="preserve">. </w:t>
      </w:r>
      <w:r w:rsidR="00921037">
        <w:rPr>
          <w:rFonts w:ascii="Arial" w:eastAsia="Times New Roman" w:hAnsi="Arial" w:cs="Arial"/>
          <w:color w:val="FF0000"/>
        </w:rPr>
        <w:t xml:space="preserve">When fitting </w:t>
      </w:r>
      <w:r w:rsidR="00AD6CC6">
        <w:rPr>
          <w:rFonts w:ascii="Arial" w:eastAsia="Times New Roman" w:hAnsi="Arial" w:cs="Arial"/>
          <w:color w:val="FF0000"/>
        </w:rPr>
        <w:t xml:space="preserve">higher order interaction terms in </w:t>
      </w:r>
      <w:r w:rsidR="00921037">
        <w:rPr>
          <w:rFonts w:ascii="Arial" w:eastAsia="Times New Roman" w:hAnsi="Arial" w:cs="Arial"/>
          <w:color w:val="FF0000"/>
        </w:rPr>
        <w:t xml:space="preserve">models, you must include all of the terms from the highest order down to the linear term in the interaction. Otherwise, you force part of the model (whatever term you omit) to be exactly zero </w:t>
      </w:r>
      <w:r w:rsidR="00DF5EE2">
        <w:rPr>
          <w:rFonts w:ascii="Arial" w:eastAsia="Times New Roman" w:hAnsi="Arial" w:cs="Arial"/>
          <w:color w:val="FF0000"/>
        </w:rPr>
        <w:t>which imposes inflexibility to your model that causes bias. This explanation was not included as it is best practices to model fitting and seemed unnecessary</w:t>
      </w:r>
      <w:r w:rsidR="007D1E74">
        <w:rPr>
          <w:rFonts w:ascii="Arial" w:eastAsia="Times New Roman" w:hAnsi="Arial" w:cs="Arial"/>
          <w:color w:val="FF0000"/>
        </w:rPr>
        <w:t>.</w:t>
      </w:r>
    </w:p>
    <w:p w14:paraId="19180A2D" w14:textId="77777777" w:rsidR="00AD6CC6" w:rsidRDefault="00AD6CC6" w:rsidP="00B7359C">
      <w:pPr>
        <w:rPr>
          <w:rFonts w:ascii="Arial" w:eastAsia="Times New Roman" w:hAnsi="Arial" w:cs="Arial"/>
          <w:color w:val="FF0000"/>
        </w:rPr>
      </w:pPr>
    </w:p>
    <w:p w14:paraId="4A4B29ED" w14:textId="77777777" w:rsidR="00DF5EE2" w:rsidRPr="00DF5EE2" w:rsidRDefault="00AD6CC6" w:rsidP="00B7359C">
      <w:pPr>
        <w:rPr>
          <w:rFonts w:ascii="Arial" w:eastAsia="Times New Roman" w:hAnsi="Arial" w:cs="Arial"/>
          <w:color w:val="FF0000"/>
        </w:rPr>
      </w:pPr>
      <w:r>
        <w:rPr>
          <w:rFonts w:ascii="Arial" w:eastAsia="Times New Roman" w:hAnsi="Arial" w:cs="Arial"/>
          <w:color w:val="FF0000"/>
        </w:rPr>
        <w:lastRenderedPageBreak/>
        <w:t>W</w:t>
      </w:r>
      <w:r w:rsidR="00DF5EE2">
        <w:rPr>
          <w:rFonts w:ascii="Arial" w:eastAsia="Times New Roman" w:hAnsi="Arial" w:cs="Arial"/>
          <w:color w:val="FF0000"/>
        </w:rPr>
        <w:t>e agree with the reviewer</w:t>
      </w:r>
      <w:r>
        <w:rPr>
          <w:rFonts w:ascii="Arial" w:eastAsia="Times New Roman" w:hAnsi="Arial" w:cs="Arial"/>
          <w:color w:val="FF0000"/>
        </w:rPr>
        <w:t xml:space="preserve"> 2</w:t>
      </w:r>
      <w:r w:rsidR="00DF5EE2">
        <w:rPr>
          <w:rFonts w:ascii="Arial" w:eastAsia="Times New Roman" w:hAnsi="Arial" w:cs="Arial"/>
          <w:color w:val="FF0000"/>
        </w:rPr>
        <w:t xml:space="preserve"> that it is necessary to acknowledge both interaction terms, otherwise the model description is </w:t>
      </w:r>
      <w:r>
        <w:rPr>
          <w:rFonts w:ascii="Arial" w:eastAsia="Times New Roman" w:hAnsi="Arial" w:cs="Arial"/>
          <w:color w:val="FF0000"/>
        </w:rPr>
        <w:t>in</w:t>
      </w:r>
      <w:r w:rsidR="00DF5EE2">
        <w:rPr>
          <w:rFonts w:ascii="Arial" w:eastAsia="Times New Roman" w:hAnsi="Arial" w:cs="Arial"/>
          <w:color w:val="FF0000"/>
        </w:rPr>
        <w:t>complete. We have modified line 222 to include this suggestion</w:t>
      </w:r>
      <w:r>
        <w:rPr>
          <w:rFonts w:ascii="Arial" w:eastAsia="Times New Roman" w:hAnsi="Arial" w:cs="Arial"/>
          <w:color w:val="FF0000"/>
        </w:rPr>
        <w:t>, and clarify to the reader the differences between these two terms</w:t>
      </w:r>
      <w:r w:rsidR="00DF5EE2">
        <w:rPr>
          <w:rFonts w:ascii="Arial" w:eastAsia="Times New Roman" w:hAnsi="Arial" w:cs="Arial"/>
          <w:color w:val="FF0000"/>
        </w:rPr>
        <w:t xml:space="preserve">. </w:t>
      </w:r>
    </w:p>
    <w:p w14:paraId="4094512C" w14:textId="77777777" w:rsidR="003D0F1E"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223 – river’s edge</w:t>
      </w:r>
    </w:p>
    <w:p w14:paraId="14FAEA4A" w14:textId="77777777" w:rsidR="003D0F1E" w:rsidRDefault="003D0F1E" w:rsidP="00B7359C">
      <w:pPr>
        <w:rPr>
          <w:rFonts w:ascii="Arial" w:eastAsia="Times New Roman" w:hAnsi="Arial" w:cs="Arial"/>
          <w:color w:val="222222"/>
        </w:rPr>
      </w:pPr>
    </w:p>
    <w:p w14:paraId="78FAE289" w14:textId="77777777" w:rsidR="00AD6CC6" w:rsidRDefault="003D0F1E" w:rsidP="00B7359C">
      <w:pPr>
        <w:rPr>
          <w:rFonts w:ascii="Arial" w:eastAsia="Times New Roman" w:hAnsi="Arial" w:cs="Arial"/>
          <w:color w:val="FF0000"/>
        </w:rPr>
      </w:pPr>
      <w:r>
        <w:rPr>
          <w:rFonts w:ascii="Arial" w:eastAsia="Times New Roman" w:hAnsi="Arial" w:cs="Arial"/>
          <w:color w:val="FF0000"/>
        </w:rPr>
        <w:t>Corrected.</w:t>
      </w:r>
    </w:p>
    <w:p w14:paraId="4BD190D0" w14:textId="77777777" w:rsidR="003D0F1E"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224 – but the interaction also means that the difference among banks are not the same at different distances, in addition to that pattern of distance not being the same on both banks.</w:t>
      </w:r>
    </w:p>
    <w:p w14:paraId="41AD5CE5" w14:textId="77777777" w:rsidR="003D0F1E" w:rsidRDefault="003D0F1E" w:rsidP="00B7359C">
      <w:pPr>
        <w:rPr>
          <w:rFonts w:ascii="Arial" w:eastAsia="Times New Roman" w:hAnsi="Arial" w:cs="Arial"/>
          <w:color w:val="222222"/>
        </w:rPr>
      </w:pPr>
    </w:p>
    <w:p w14:paraId="32D19529" w14:textId="77777777" w:rsidR="00952AF2" w:rsidRDefault="00603F36" w:rsidP="00B7359C">
      <w:pPr>
        <w:rPr>
          <w:rFonts w:ascii="Arial" w:eastAsia="Times New Roman" w:hAnsi="Arial" w:cs="Arial"/>
          <w:color w:val="FF0000"/>
        </w:rPr>
      </w:pPr>
      <w:r>
        <w:rPr>
          <w:rFonts w:ascii="Arial" w:eastAsia="Times New Roman" w:hAnsi="Arial" w:cs="Arial"/>
          <w:color w:val="FF0000"/>
        </w:rPr>
        <w:t xml:space="preserve">Correct, this is what we were hoping to convey in line 224. </w:t>
      </w:r>
      <w:r w:rsidR="00952AF2">
        <w:rPr>
          <w:rFonts w:ascii="Arial" w:eastAsia="Times New Roman" w:hAnsi="Arial" w:cs="Arial"/>
          <w:color w:val="FF0000"/>
        </w:rPr>
        <w:t xml:space="preserve">The </w:t>
      </w:r>
      <w:r w:rsidRPr="00603F36">
        <w:rPr>
          <w:rFonts w:ascii="Arial" w:eastAsia="Times New Roman" w:hAnsi="Arial" w:cs="Arial"/>
          <w:color w:val="FF0000"/>
        </w:rPr>
        <w:t xml:space="preserve">interaction terms </w:t>
      </w:r>
      <w:proofErr w:type="gramStart"/>
      <w:r w:rsidRPr="00603F36">
        <w:rPr>
          <w:rFonts w:ascii="Arial" w:eastAsia="Times New Roman" w:hAnsi="Arial" w:cs="Arial"/>
          <w:color w:val="FF0000"/>
        </w:rPr>
        <w:t>allow</w:t>
      </w:r>
      <w:r w:rsidR="00952AF2">
        <w:rPr>
          <w:rFonts w:ascii="Arial" w:eastAsia="Times New Roman" w:hAnsi="Arial" w:cs="Arial"/>
          <w:color w:val="FF0000"/>
        </w:rPr>
        <w:t>s</w:t>
      </w:r>
      <w:proofErr w:type="gramEnd"/>
      <w:r w:rsidR="00952AF2">
        <w:rPr>
          <w:rFonts w:ascii="Arial" w:eastAsia="Times New Roman" w:hAnsi="Arial" w:cs="Arial"/>
          <w:color w:val="FF0000"/>
        </w:rPr>
        <w:t xml:space="preserve"> </w:t>
      </w:r>
      <w:r w:rsidR="0066126C">
        <w:rPr>
          <w:rFonts w:ascii="Arial" w:eastAsia="Times New Roman" w:hAnsi="Arial" w:cs="Arial"/>
          <w:color w:val="FF0000"/>
        </w:rPr>
        <w:t xml:space="preserve">the effect </w:t>
      </w:r>
      <w:r w:rsidR="00952AF2">
        <w:rPr>
          <w:rFonts w:ascii="Arial" w:eastAsia="Times New Roman" w:hAnsi="Arial" w:cs="Arial"/>
          <w:color w:val="FF0000"/>
        </w:rPr>
        <w:t>distance to vary by bank</w:t>
      </w:r>
      <w:r w:rsidR="0066126C">
        <w:rPr>
          <w:rFonts w:ascii="Arial" w:eastAsia="Times New Roman" w:hAnsi="Arial" w:cs="Arial"/>
          <w:color w:val="FF0000"/>
        </w:rPr>
        <w:t xml:space="preserve"> (and vice versa!)</w:t>
      </w:r>
      <w:r w:rsidR="00952AF2">
        <w:rPr>
          <w:rFonts w:ascii="Arial" w:eastAsia="Times New Roman" w:hAnsi="Arial" w:cs="Arial"/>
          <w:color w:val="FF0000"/>
        </w:rPr>
        <w:t>.</w:t>
      </w:r>
      <w:r w:rsidR="0066126C">
        <w:rPr>
          <w:rFonts w:ascii="Arial" w:eastAsia="Times New Roman" w:hAnsi="Arial" w:cs="Arial"/>
          <w:color w:val="FF0000"/>
        </w:rPr>
        <w:t xml:space="preserve"> We added that </w:t>
      </w:r>
      <w:r w:rsidR="004A299C">
        <w:rPr>
          <w:rFonts w:ascii="Arial" w:eastAsia="Times New Roman" w:hAnsi="Arial" w:cs="Arial"/>
          <w:color w:val="FF0000"/>
        </w:rPr>
        <w:t>“</w:t>
      </w:r>
      <w:r w:rsidR="0066126C">
        <w:rPr>
          <w:rFonts w:ascii="Arial" w:eastAsia="Times New Roman" w:hAnsi="Arial" w:cs="Arial"/>
          <w:color w:val="FF0000"/>
        </w:rPr>
        <w:t>the effect of bank to vary by distance</w:t>
      </w:r>
      <w:r w:rsidR="004A299C">
        <w:rPr>
          <w:rFonts w:ascii="Arial" w:eastAsia="Times New Roman" w:hAnsi="Arial" w:cs="Arial"/>
          <w:color w:val="FF0000"/>
        </w:rPr>
        <w:t>”</w:t>
      </w:r>
      <w:r w:rsidR="0066126C">
        <w:rPr>
          <w:rFonts w:ascii="Arial" w:eastAsia="Times New Roman" w:hAnsi="Arial" w:cs="Arial"/>
          <w:color w:val="FF0000"/>
        </w:rPr>
        <w:t xml:space="preserve"> to covey th</w:t>
      </w:r>
      <w:r w:rsidR="00E170B6">
        <w:rPr>
          <w:rFonts w:ascii="Arial" w:eastAsia="Times New Roman" w:hAnsi="Arial" w:cs="Arial"/>
          <w:color w:val="FF0000"/>
        </w:rPr>
        <w:t>is</w:t>
      </w:r>
      <w:r w:rsidR="0066126C">
        <w:rPr>
          <w:rFonts w:ascii="Arial" w:eastAsia="Times New Roman" w:hAnsi="Arial" w:cs="Arial"/>
          <w:color w:val="FF0000"/>
        </w:rPr>
        <w:t xml:space="preserve"> </w:t>
      </w:r>
      <w:r w:rsidR="00E170B6">
        <w:rPr>
          <w:rFonts w:ascii="Arial" w:eastAsia="Times New Roman" w:hAnsi="Arial" w:cs="Arial"/>
          <w:color w:val="FF0000"/>
        </w:rPr>
        <w:t>correction</w:t>
      </w:r>
    </w:p>
    <w:p w14:paraId="2D5402D0" w14:textId="77777777" w:rsidR="0066126C"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229 – carbon has not really been discussed until now, so having delta 13C here was a bit strange. Also, add “for” before delta 15N.</w:t>
      </w:r>
    </w:p>
    <w:p w14:paraId="0AFCB2E4" w14:textId="77777777" w:rsidR="0066126C" w:rsidRDefault="0066126C" w:rsidP="00B7359C">
      <w:pPr>
        <w:rPr>
          <w:rFonts w:ascii="Arial" w:eastAsia="Times New Roman" w:hAnsi="Arial" w:cs="Arial"/>
          <w:color w:val="222222"/>
        </w:rPr>
      </w:pPr>
    </w:p>
    <w:p w14:paraId="1B6799B1" w14:textId="2978F602" w:rsidR="004E6892" w:rsidRDefault="00E108A7" w:rsidP="004E6892">
      <w:pPr>
        <w:rPr>
          <w:rFonts w:ascii="Arial" w:eastAsia="Times New Roman" w:hAnsi="Arial" w:cs="Arial"/>
          <w:color w:val="FF0000"/>
        </w:rPr>
      </w:pPr>
      <w:r>
        <w:rPr>
          <w:rFonts w:ascii="Arial" w:eastAsia="Times New Roman" w:hAnsi="Arial" w:cs="Arial"/>
          <w:color w:val="FF0000"/>
        </w:rPr>
        <w:t>“f</w:t>
      </w:r>
      <w:r w:rsidR="004E6892">
        <w:rPr>
          <w:rFonts w:ascii="Arial" w:eastAsia="Times New Roman" w:hAnsi="Arial" w:cs="Arial"/>
          <w:color w:val="FF0000"/>
        </w:rPr>
        <w:t>or</w:t>
      </w:r>
      <w:r>
        <w:rPr>
          <w:rFonts w:ascii="Arial" w:eastAsia="Times New Roman" w:hAnsi="Arial" w:cs="Arial"/>
          <w:color w:val="FF0000"/>
        </w:rPr>
        <w:t>”</w:t>
      </w:r>
      <w:r w:rsidR="004E6892">
        <w:rPr>
          <w:rFonts w:ascii="Arial" w:eastAsia="Times New Roman" w:hAnsi="Arial" w:cs="Arial"/>
          <w:color w:val="FF0000"/>
        </w:rPr>
        <w:t xml:space="preserve"> was added before delta 15N.</w:t>
      </w:r>
    </w:p>
    <w:p w14:paraId="707FCC00" w14:textId="77777777" w:rsidR="004E6892" w:rsidRDefault="004E6892" w:rsidP="004E6892">
      <w:pPr>
        <w:rPr>
          <w:rFonts w:ascii="Arial" w:eastAsia="Times New Roman" w:hAnsi="Arial" w:cs="Arial"/>
          <w:color w:val="FF0000"/>
        </w:rPr>
      </w:pPr>
    </w:p>
    <w:p w14:paraId="71C21EBF" w14:textId="4E14081B" w:rsidR="004E6892" w:rsidRDefault="004E6892" w:rsidP="004E6892">
      <w:pPr>
        <w:rPr>
          <w:rFonts w:ascii="Arial" w:eastAsia="Times New Roman" w:hAnsi="Arial" w:cs="Arial"/>
          <w:color w:val="222222"/>
        </w:rPr>
      </w:pPr>
      <w:r>
        <w:rPr>
          <w:rFonts w:ascii="Arial" w:eastAsia="Times New Roman" w:hAnsi="Arial" w:cs="Arial"/>
          <w:color w:val="FF0000"/>
        </w:rPr>
        <w:t xml:space="preserve">We were not explicitly studying </w:t>
      </w:r>
      <w:r w:rsidR="00E108A7">
        <w:rPr>
          <w:rFonts w:ascii="Arial" w:eastAsia="Times New Roman" w:hAnsi="Arial" w:cs="Arial"/>
          <w:color w:val="FF0000"/>
        </w:rPr>
        <w:t>carbon isotopes because we did not expect salmon to have a significant effect.  Nonetheless, we did include these</w:t>
      </w:r>
      <w:r>
        <w:rPr>
          <w:rFonts w:ascii="Arial" w:eastAsia="Times New Roman" w:hAnsi="Arial" w:cs="Arial"/>
          <w:color w:val="FF0000"/>
        </w:rPr>
        <w:t xml:space="preserve"> data since</w:t>
      </w:r>
      <w:r w:rsidR="00E108A7">
        <w:rPr>
          <w:rFonts w:ascii="Arial" w:eastAsia="Times New Roman" w:hAnsi="Arial" w:cs="Arial"/>
          <w:color w:val="FF0000"/>
        </w:rPr>
        <w:t xml:space="preserve"> they are co-</w:t>
      </w:r>
      <w:proofErr w:type="spellStart"/>
      <w:r w:rsidR="00E108A7">
        <w:rPr>
          <w:rFonts w:ascii="Arial" w:eastAsia="Times New Roman" w:hAnsi="Arial" w:cs="Arial"/>
          <w:color w:val="FF0000"/>
        </w:rPr>
        <w:t>genetared</w:t>
      </w:r>
      <w:proofErr w:type="spellEnd"/>
      <w:r w:rsidR="00E108A7">
        <w:rPr>
          <w:rFonts w:ascii="Arial" w:eastAsia="Times New Roman" w:hAnsi="Arial" w:cs="Arial"/>
          <w:color w:val="FF0000"/>
        </w:rPr>
        <w:t xml:space="preserve"> during the </w:t>
      </w:r>
      <m:oMath>
        <m:r>
          <m:rPr>
            <m:sty m:val="p"/>
          </m:rPr>
          <w:rPr>
            <w:rFonts w:ascii="Cambria Math" w:eastAsia="Times New Roman" w:hAnsi="Cambria Math" w:cs="Arial"/>
            <w:color w:val="FF0000"/>
          </w:rPr>
          <m:t>δ</m:t>
        </m:r>
      </m:oMath>
      <w:r w:rsidR="00E108A7" w:rsidRPr="00450D88">
        <w:rPr>
          <w:rFonts w:ascii="Arial" w:eastAsia="Times New Roman" w:hAnsi="Arial" w:cs="Arial"/>
          <w:color w:val="FF0000"/>
          <w:vertAlign w:val="superscript"/>
        </w:rPr>
        <w:t>15</w:t>
      </w:r>
      <w:r w:rsidR="00E108A7">
        <w:rPr>
          <w:rFonts w:ascii="Arial" w:eastAsia="Times New Roman" w:hAnsi="Arial" w:cs="Arial"/>
          <w:color w:val="FF0000"/>
        </w:rPr>
        <w:t>N analysis</w:t>
      </w:r>
      <w:r>
        <w:rPr>
          <w:rFonts w:ascii="Arial" w:eastAsia="Times New Roman" w:hAnsi="Arial" w:cs="Arial"/>
          <w:color w:val="FF0000"/>
        </w:rPr>
        <w:t xml:space="preserve">. </w:t>
      </w:r>
      <w:r w:rsidR="00E108A7">
        <w:rPr>
          <w:rFonts w:ascii="Arial" w:eastAsia="Times New Roman" w:hAnsi="Arial" w:cs="Arial"/>
          <w:color w:val="FF0000"/>
        </w:rPr>
        <w:t xml:space="preserve">While they do </w:t>
      </w:r>
      <w:r>
        <w:rPr>
          <w:rFonts w:ascii="Arial" w:eastAsia="Times New Roman" w:hAnsi="Arial" w:cs="Arial"/>
          <w:color w:val="FF0000"/>
        </w:rPr>
        <w:t xml:space="preserve">not directly </w:t>
      </w:r>
      <w:r w:rsidR="00E108A7">
        <w:rPr>
          <w:rFonts w:ascii="Arial" w:eastAsia="Times New Roman" w:hAnsi="Arial" w:cs="Arial"/>
          <w:color w:val="FF0000"/>
        </w:rPr>
        <w:t>inform</w:t>
      </w:r>
      <w:r>
        <w:rPr>
          <w:rFonts w:ascii="Arial" w:eastAsia="Times New Roman" w:hAnsi="Arial" w:cs="Arial"/>
          <w:color w:val="FF0000"/>
        </w:rPr>
        <w:t xml:space="preserve"> the hypotheses tested, </w:t>
      </w:r>
      <w:r w:rsidR="00E108A7">
        <w:rPr>
          <w:rFonts w:ascii="Arial" w:eastAsia="Times New Roman" w:hAnsi="Arial" w:cs="Arial"/>
          <w:color w:val="FF0000"/>
        </w:rPr>
        <w:t xml:space="preserve">we </w:t>
      </w:r>
      <w:r>
        <w:rPr>
          <w:rFonts w:ascii="Arial" w:eastAsia="Times New Roman" w:hAnsi="Arial" w:cs="Arial"/>
          <w:color w:val="FF0000"/>
        </w:rPr>
        <w:t xml:space="preserve">felt </w:t>
      </w:r>
      <w:r w:rsidR="00E108A7">
        <w:rPr>
          <w:rFonts w:ascii="Arial" w:eastAsia="Times New Roman" w:hAnsi="Arial" w:cs="Arial"/>
          <w:color w:val="FF0000"/>
        </w:rPr>
        <w:t xml:space="preserve">they </w:t>
      </w:r>
      <w:r>
        <w:rPr>
          <w:rFonts w:ascii="Arial" w:eastAsia="Times New Roman" w:hAnsi="Arial" w:cs="Arial"/>
          <w:color w:val="FF0000"/>
        </w:rPr>
        <w:t xml:space="preserve">do provide insight to </w:t>
      </w:r>
      <w:r w:rsidR="00E108A7">
        <w:rPr>
          <w:rFonts w:ascii="Arial" w:eastAsia="Times New Roman" w:hAnsi="Arial" w:cs="Arial"/>
          <w:color w:val="FF0000"/>
        </w:rPr>
        <w:t xml:space="preserve">overall </w:t>
      </w:r>
      <w:r>
        <w:rPr>
          <w:rFonts w:ascii="Arial" w:eastAsia="Times New Roman" w:hAnsi="Arial" w:cs="Arial"/>
          <w:color w:val="FF0000"/>
        </w:rPr>
        <w:t xml:space="preserve">landscape variability. Specifically, the lack of difference in </w:t>
      </w:r>
      <m:oMath>
        <m:r>
          <m:rPr>
            <m:sty m:val="p"/>
          </m:rPr>
          <w:rPr>
            <w:rFonts w:ascii="Cambria Math" w:eastAsia="Times New Roman" w:hAnsi="Cambria Math" w:cs="Arial"/>
            <w:color w:val="FF0000"/>
          </w:rPr>
          <m:t>δ</m:t>
        </m:r>
      </m:oMath>
      <w:r w:rsidRPr="00450D88">
        <w:rPr>
          <w:rFonts w:ascii="Arial" w:eastAsia="Times New Roman" w:hAnsi="Arial" w:cs="Arial"/>
          <w:color w:val="FF0000"/>
          <w:vertAlign w:val="superscript"/>
        </w:rPr>
        <w:t>13</w:t>
      </w:r>
      <w:r>
        <w:rPr>
          <w:rFonts w:ascii="Arial" w:eastAsia="Times New Roman" w:hAnsi="Arial" w:cs="Arial"/>
          <w:color w:val="FF0000"/>
        </w:rPr>
        <w:t xml:space="preserve">C between banks suggests </w:t>
      </w:r>
      <w:r w:rsidR="00E108A7">
        <w:rPr>
          <w:rFonts w:ascii="Arial" w:eastAsia="Times New Roman" w:hAnsi="Arial" w:cs="Arial"/>
          <w:color w:val="FF0000"/>
        </w:rPr>
        <w:t>similarity</w:t>
      </w:r>
      <w:r>
        <w:rPr>
          <w:rFonts w:ascii="Arial" w:eastAsia="Times New Roman" w:hAnsi="Arial" w:cs="Arial"/>
          <w:color w:val="FF0000"/>
        </w:rPr>
        <w:t xml:space="preserve"> between them. The strong variation with distance also suggests that proximity to the stream is an important consideration when selecting control sites. We believe the data is useful to report and not necessary to mention earlier.</w:t>
      </w:r>
    </w:p>
    <w:p w14:paraId="3F22843E" w14:textId="77777777" w:rsidR="006F2AB9"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242 – the interaction could also be underlying landscape variability, as soils may differ between the two banks and with distance from stream.</w:t>
      </w:r>
    </w:p>
    <w:p w14:paraId="2A3805EF" w14:textId="77777777" w:rsidR="006F2AB9" w:rsidRDefault="006F2AB9" w:rsidP="00B7359C">
      <w:pPr>
        <w:rPr>
          <w:rFonts w:ascii="Arial" w:eastAsia="Times New Roman" w:hAnsi="Arial" w:cs="Arial"/>
          <w:color w:val="222222"/>
        </w:rPr>
      </w:pPr>
    </w:p>
    <w:p w14:paraId="42485945" w14:textId="77777777" w:rsidR="00BE04B3" w:rsidRDefault="00E170B6" w:rsidP="006F2AB9">
      <w:pPr>
        <w:rPr>
          <w:rFonts w:ascii="Arial" w:eastAsia="Times New Roman" w:hAnsi="Arial" w:cs="Arial"/>
          <w:color w:val="FF0000"/>
        </w:rPr>
      </w:pPr>
      <w:r>
        <w:rPr>
          <w:rFonts w:ascii="Arial" w:eastAsia="Times New Roman" w:hAnsi="Arial" w:cs="Arial"/>
          <w:color w:val="FF0000"/>
        </w:rPr>
        <w:t>We agree, which is why we discussed this possibility at length in the discussion. We als</w:t>
      </w:r>
      <w:r w:rsidR="00DE1B81">
        <w:rPr>
          <w:rFonts w:ascii="Arial" w:eastAsia="Times New Roman" w:hAnsi="Arial" w:cs="Arial"/>
          <w:color w:val="FF0000"/>
        </w:rPr>
        <w:t>o</w:t>
      </w:r>
      <w:r>
        <w:rPr>
          <w:rFonts w:ascii="Arial" w:eastAsia="Times New Roman" w:hAnsi="Arial" w:cs="Arial"/>
          <w:color w:val="FF0000"/>
        </w:rPr>
        <w:t xml:space="preserve"> agree with reviewer 2 that this sentence is misleading</w:t>
      </w:r>
      <w:r w:rsidR="00DE1B81">
        <w:rPr>
          <w:rFonts w:ascii="Arial" w:eastAsia="Times New Roman" w:hAnsi="Arial" w:cs="Arial"/>
          <w:color w:val="FF0000"/>
        </w:rPr>
        <w:t xml:space="preserve"> and we have modified it to correct this.</w:t>
      </w:r>
      <w:r w:rsidR="00BE04B3">
        <w:rPr>
          <w:rFonts w:ascii="Arial" w:eastAsia="Times New Roman" w:hAnsi="Arial" w:cs="Arial"/>
          <w:color w:val="FF0000"/>
        </w:rPr>
        <w:t xml:space="preserve"> The section now reads:</w:t>
      </w:r>
    </w:p>
    <w:p w14:paraId="6C9595CA" w14:textId="77777777" w:rsidR="00BE04B3" w:rsidRDefault="00BE04B3" w:rsidP="006F2AB9">
      <w:pPr>
        <w:rPr>
          <w:rFonts w:ascii="Arial" w:eastAsia="Times New Roman" w:hAnsi="Arial" w:cs="Arial"/>
          <w:color w:val="FF0000"/>
        </w:rPr>
      </w:pPr>
    </w:p>
    <w:p w14:paraId="41A04B89" w14:textId="77777777" w:rsidR="00BE04B3" w:rsidRPr="00BE04B3" w:rsidRDefault="00BE04B3" w:rsidP="00BE04B3">
      <w:pPr>
        <w:rPr>
          <w:rFonts w:ascii="Arial" w:eastAsia="Times New Roman" w:hAnsi="Arial" w:cs="Arial"/>
          <w:color w:val="FF0000"/>
        </w:rPr>
      </w:pPr>
      <w:r>
        <w:rPr>
          <w:rFonts w:ascii="Arial" w:eastAsia="Times New Roman" w:hAnsi="Arial" w:cs="Arial"/>
          <w:color w:val="FF0000"/>
        </w:rPr>
        <w:t>“</w:t>
      </w:r>
      <w:r w:rsidRPr="00BE04B3">
        <w:rPr>
          <w:rFonts w:ascii="Arial" w:eastAsia="Times New Roman" w:hAnsi="Arial" w:cs="Arial"/>
          <w:color w:val="FF0000"/>
        </w:rPr>
        <w:t>Therefore, model support for both distance and bank parameters and a peak response between 3-6m indicates an effect of salmon on the response variables, but support for only one of these parameters or no response at 3-6m demonstrates underlying landscape variability in the system</w:t>
      </w:r>
      <w:r>
        <w:rPr>
          <w:rFonts w:ascii="Arial" w:eastAsia="Times New Roman" w:hAnsi="Arial" w:cs="Arial"/>
          <w:color w:val="FF0000"/>
        </w:rPr>
        <w:t>…</w:t>
      </w:r>
      <w:r w:rsidRPr="00BE04B3">
        <w:rPr>
          <w:rFonts w:ascii="Times New Roman" w:hAnsi="Times New Roman" w:cs="Times New Roman"/>
        </w:rPr>
        <w:t xml:space="preserve"> </w:t>
      </w:r>
      <w:r w:rsidRPr="00BE04B3">
        <w:rPr>
          <w:rFonts w:ascii="Arial" w:eastAsia="Times New Roman" w:hAnsi="Arial" w:cs="Arial"/>
          <w:color w:val="FF0000"/>
        </w:rPr>
        <w:t>If models showed support for H3, the effect of salmon was confirmed by examining whether the response variable peaked at the salmon enhanced bank between 3-6m. If this did not occur, the response is likely due to landscape variability and not salmon.</w:t>
      </w:r>
      <w:r>
        <w:rPr>
          <w:rFonts w:ascii="Arial" w:eastAsia="Times New Roman" w:hAnsi="Arial" w:cs="Arial"/>
          <w:color w:val="FF0000"/>
        </w:rPr>
        <w:t xml:space="preserve">” In lines </w:t>
      </w:r>
      <w:r w:rsidR="008A1C11">
        <w:rPr>
          <w:rFonts w:ascii="Arial" w:eastAsia="Times New Roman" w:hAnsi="Arial" w:cs="Arial"/>
          <w:color w:val="FF0000"/>
        </w:rPr>
        <w:t>244-247 and 257-259</w:t>
      </w:r>
      <w:r w:rsidR="00E84782">
        <w:rPr>
          <w:rFonts w:ascii="Arial" w:eastAsia="Times New Roman" w:hAnsi="Arial" w:cs="Arial"/>
          <w:color w:val="FF0000"/>
        </w:rPr>
        <w:t>.</w:t>
      </w:r>
      <w:r w:rsidRPr="00BE04B3">
        <w:rPr>
          <w:rFonts w:ascii="Arial" w:eastAsia="Times New Roman" w:hAnsi="Arial" w:cs="Arial"/>
          <w:color w:val="FF0000"/>
        </w:rPr>
        <w:t xml:space="preserve"> </w:t>
      </w:r>
    </w:p>
    <w:p w14:paraId="3D7EA900" w14:textId="77777777" w:rsidR="006F2AB9" w:rsidRDefault="00BE04B3" w:rsidP="006F2AB9">
      <w:pPr>
        <w:rPr>
          <w:rFonts w:ascii="Arial" w:eastAsia="Times New Roman" w:hAnsi="Arial" w:cs="Arial"/>
          <w:color w:val="222222"/>
        </w:rPr>
      </w:pPr>
      <w:r w:rsidRPr="00BE04B3">
        <w:rPr>
          <w:rFonts w:ascii="Arial" w:eastAsia="Times New Roman" w:hAnsi="Arial" w:cs="Arial"/>
          <w:color w:val="FF0000"/>
        </w:rPr>
        <w:t xml:space="preserve"> </w:t>
      </w:r>
      <w:r w:rsidR="00DE1B81">
        <w:rPr>
          <w:rFonts w:ascii="Arial" w:eastAsia="Times New Roman" w:hAnsi="Arial" w:cs="Arial"/>
          <w:color w:val="FF0000"/>
        </w:rPr>
        <w:t xml:space="preserve"> </w:t>
      </w:r>
    </w:p>
    <w:p w14:paraId="3F2643DC" w14:textId="77777777" w:rsidR="00E84782" w:rsidRDefault="00B7359C" w:rsidP="00B7359C">
      <w:pPr>
        <w:rPr>
          <w:rFonts w:ascii="Arial" w:eastAsia="Times New Roman" w:hAnsi="Arial" w:cs="Arial"/>
          <w:color w:val="222222"/>
        </w:rPr>
      </w:pPr>
      <w:r w:rsidRPr="00B7359C">
        <w:rPr>
          <w:rFonts w:ascii="Arial" w:eastAsia="Times New Roman" w:hAnsi="Arial" w:cs="Arial"/>
          <w:color w:val="222222"/>
        </w:rPr>
        <w:lastRenderedPageBreak/>
        <w:br/>
      </w:r>
      <w:r w:rsidRPr="00B7359C">
        <w:rPr>
          <w:rFonts w:ascii="Arial" w:eastAsia="Times New Roman" w:hAnsi="Arial" w:cs="Arial"/>
          <w:color w:val="222222"/>
          <w:shd w:val="clear" w:color="auto" w:fill="FFFFFF"/>
        </w:rPr>
        <w:t>Line 245/246 – what does both a bank and distance effect mean? Both important as individual factors? An interaction? Individual with an interaction? Need to be very clear here.</w:t>
      </w:r>
      <w:r w:rsidRPr="00B7359C">
        <w:rPr>
          <w:rFonts w:ascii="Arial" w:eastAsia="Times New Roman" w:hAnsi="Arial" w:cs="Arial"/>
          <w:color w:val="222222"/>
        </w:rPr>
        <w:br/>
      </w:r>
    </w:p>
    <w:p w14:paraId="2F326B63" w14:textId="28F6C505" w:rsidR="0031457D" w:rsidRPr="004E6892" w:rsidRDefault="00450D88" w:rsidP="004E6892">
      <w:pPr>
        <w:rPr>
          <w:rFonts w:ascii="Arial" w:eastAsia="Times New Roman" w:hAnsi="Arial" w:cs="Arial"/>
          <w:color w:val="FF0000"/>
        </w:rPr>
      </w:pPr>
      <w:r>
        <w:rPr>
          <w:rFonts w:ascii="Arial" w:eastAsia="Times New Roman" w:hAnsi="Arial" w:cs="Arial"/>
          <w:color w:val="FF0000"/>
        </w:rPr>
        <w:t>See clarification from previous comment.</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Results – the results are pretty clearly presented. To help the reader I would use words rather than H1-4, such as bank differences, effects of distance, salmon effect,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291 - … unlikely to HAVE impacted N transformation …</w:t>
      </w:r>
      <w:r w:rsidR="00B7359C" w:rsidRPr="00B7359C">
        <w:rPr>
          <w:rFonts w:ascii="Arial" w:eastAsia="Times New Roman" w:hAnsi="Arial" w:cs="Arial"/>
          <w:color w:val="222222"/>
        </w:rPr>
        <w:br/>
      </w:r>
    </w:p>
    <w:p w14:paraId="3C4E7AF3" w14:textId="77777777" w:rsidR="0031457D" w:rsidRDefault="0031457D" w:rsidP="00B7359C">
      <w:pPr>
        <w:rPr>
          <w:rFonts w:ascii="Arial" w:eastAsia="Times New Roman" w:hAnsi="Arial" w:cs="Arial"/>
          <w:color w:val="222222"/>
          <w:shd w:val="clear" w:color="auto" w:fill="FFFFFF"/>
        </w:rPr>
      </w:pPr>
      <w:r>
        <w:rPr>
          <w:rFonts w:ascii="Arial" w:eastAsia="Times New Roman" w:hAnsi="Arial" w:cs="Arial"/>
          <w:color w:val="FF0000"/>
        </w:rPr>
        <w:t>Edited.</w:t>
      </w:r>
    </w:p>
    <w:p w14:paraId="29CF88C8" w14:textId="77777777" w:rsidR="0031457D" w:rsidRDefault="0031457D" w:rsidP="00B7359C">
      <w:pPr>
        <w:rPr>
          <w:rFonts w:ascii="Arial" w:eastAsia="Times New Roman" w:hAnsi="Arial" w:cs="Arial"/>
          <w:color w:val="222222"/>
          <w:shd w:val="clear" w:color="auto" w:fill="FFFFFF"/>
        </w:rPr>
      </w:pPr>
    </w:p>
    <w:p w14:paraId="19BF2598" w14:textId="77777777" w:rsidR="00330E45"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Line 292 – this would actually be a good indicator that the soils are different between the banks and with distance, making the interpretation of the salmon effect questionable.</w:t>
      </w:r>
    </w:p>
    <w:p w14:paraId="5511EFE4" w14:textId="77777777" w:rsidR="00330E45" w:rsidRDefault="00330E45" w:rsidP="00B7359C">
      <w:pPr>
        <w:rPr>
          <w:rFonts w:ascii="Arial" w:eastAsia="Times New Roman" w:hAnsi="Arial" w:cs="Arial"/>
          <w:color w:val="222222"/>
        </w:rPr>
      </w:pPr>
    </w:p>
    <w:p w14:paraId="2C2CD618" w14:textId="77777777" w:rsidR="009828A1" w:rsidRDefault="004E6892" w:rsidP="00330E45">
      <w:pPr>
        <w:rPr>
          <w:rFonts w:ascii="Arial" w:eastAsia="Times New Roman" w:hAnsi="Arial" w:cs="Arial"/>
          <w:color w:val="FF0000"/>
        </w:rPr>
      </w:pPr>
      <w:r>
        <w:rPr>
          <w:rFonts w:ascii="Arial" w:eastAsia="Times New Roman" w:hAnsi="Arial" w:cs="Arial"/>
          <w:color w:val="FF0000"/>
        </w:rPr>
        <w:t xml:space="preserve">Our study is one of the only MDN studies that </w:t>
      </w:r>
      <w:r w:rsidR="009828A1">
        <w:rPr>
          <w:rFonts w:ascii="Arial" w:eastAsia="Times New Roman" w:hAnsi="Arial" w:cs="Arial"/>
          <w:color w:val="FF0000"/>
        </w:rPr>
        <w:t xml:space="preserve">explicitly considers landscape </w:t>
      </w:r>
      <w:proofErr w:type="gramStart"/>
      <w:r w:rsidR="009828A1">
        <w:rPr>
          <w:rFonts w:ascii="Arial" w:eastAsia="Times New Roman" w:hAnsi="Arial" w:cs="Arial"/>
          <w:color w:val="FF0000"/>
        </w:rPr>
        <w:t>factors  and</w:t>
      </w:r>
      <w:proofErr w:type="gramEnd"/>
      <w:r w:rsidR="009828A1">
        <w:rPr>
          <w:rFonts w:ascii="Arial" w:eastAsia="Times New Roman" w:hAnsi="Arial" w:cs="Arial"/>
          <w:color w:val="FF0000"/>
        </w:rPr>
        <w:t xml:space="preserve"> the assumption of biogeochemical similarity in soils of riparian systems. We believe biogeochemical similarity is immensely important for accurate MDN estimates from mixing models as discussed in lines 400-403 and 454-457.</w:t>
      </w:r>
    </w:p>
    <w:p w14:paraId="4F1E2F82" w14:textId="77777777" w:rsidR="009828A1" w:rsidRDefault="009828A1" w:rsidP="00330E45">
      <w:pPr>
        <w:rPr>
          <w:rFonts w:ascii="Arial" w:eastAsia="Times New Roman" w:hAnsi="Arial" w:cs="Arial"/>
          <w:color w:val="FF0000"/>
        </w:rPr>
      </w:pPr>
    </w:p>
    <w:p w14:paraId="5411716E" w14:textId="0372F943" w:rsidR="0070378B" w:rsidRDefault="00330E45" w:rsidP="00330E45">
      <w:pPr>
        <w:rPr>
          <w:rFonts w:ascii="Arial" w:eastAsia="Times New Roman" w:hAnsi="Arial" w:cs="Arial"/>
          <w:color w:val="FF0000"/>
        </w:rPr>
      </w:pPr>
      <w:r>
        <w:rPr>
          <w:rFonts w:ascii="Arial" w:eastAsia="Times New Roman" w:hAnsi="Arial" w:cs="Arial"/>
          <w:color w:val="FF0000"/>
        </w:rPr>
        <w:t xml:space="preserve">We </w:t>
      </w:r>
      <w:r w:rsidR="004667E1">
        <w:rPr>
          <w:rFonts w:ascii="Arial" w:eastAsia="Times New Roman" w:hAnsi="Arial" w:cs="Arial"/>
          <w:color w:val="FF0000"/>
        </w:rPr>
        <w:t>agree with this interpretation, which is why we interpreted almost all response variables to not have a measurable salmon effect with the exception</w:t>
      </w:r>
      <w:r>
        <w:rPr>
          <w:rFonts w:ascii="Arial" w:eastAsia="Times New Roman" w:hAnsi="Arial" w:cs="Arial"/>
          <w:color w:val="FF0000"/>
        </w:rPr>
        <w:t xml:space="preserve"> </w:t>
      </w:r>
      <w:r w:rsidR="004667E1">
        <w:rPr>
          <w:rFonts w:ascii="Arial" w:eastAsia="Times New Roman" w:hAnsi="Arial" w:cs="Arial"/>
          <w:color w:val="FF0000"/>
        </w:rPr>
        <w:t xml:space="preserve">bulk del15N and </w:t>
      </w:r>
      <m:oMath>
        <m:r>
          <m:rPr>
            <m:sty m:val="p"/>
          </m:rPr>
          <w:rPr>
            <w:rFonts w:ascii="Cambria Math" w:eastAsia="Times New Roman" w:hAnsi="Cambria Math" w:cs="Arial"/>
            <w:color w:val="FF0000"/>
          </w:rPr>
          <m:t>δ</m:t>
        </m:r>
      </m:oMath>
      <w:r w:rsidR="004667E1" w:rsidRPr="00450D88">
        <w:rPr>
          <w:rFonts w:ascii="Arial" w:eastAsia="Times New Roman" w:hAnsi="Arial" w:cs="Arial"/>
          <w:color w:val="FF0000"/>
          <w:vertAlign w:val="superscript"/>
        </w:rPr>
        <w:t>15</w:t>
      </w:r>
      <w:r w:rsidR="004667E1">
        <w:rPr>
          <w:rFonts w:ascii="Arial" w:eastAsia="Times New Roman" w:hAnsi="Arial" w:cs="Arial"/>
          <w:color w:val="FF0000"/>
        </w:rPr>
        <w:t>N of NH</w:t>
      </w:r>
      <w:r w:rsidR="004667E1">
        <w:rPr>
          <w:rFonts w:ascii="Arial" w:eastAsia="Times New Roman" w:hAnsi="Arial" w:cs="Arial"/>
          <w:color w:val="FF0000"/>
          <w:vertAlign w:val="subscript"/>
        </w:rPr>
        <w:t>4</w:t>
      </w:r>
      <w:r w:rsidR="004667E1">
        <w:rPr>
          <w:rFonts w:ascii="Arial" w:eastAsia="Times New Roman" w:hAnsi="Arial" w:cs="Arial"/>
          <w:color w:val="FF0000"/>
          <w:vertAlign w:val="superscript"/>
        </w:rPr>
        <w:t>+</w:t>
      </w:r>
      <w:r w:rsidR="004667E1">
        <w:rPr>
          <w:rFonts w:ascii="Arial" w:eastAsia="Times New Roman" w:hAnsi="Arial" w:cs="Arial"/>
          <w:color w:val="FF0000"/>
        </w:rPr>
        <w:t xml:space="preserve">, which in addition to having support for a distance and bank effect, </w:t>
      </w:r>
      <w:r w:rsidR="0070378B">
        <w:rPr>
          <w:rFonts w:ascii="Arial" w:eastAsia="Times New Roman" w:hAnsi="Arial" w:cs="Arial"/>
          <w:color w:val="FF0000"/>
        </w:rPr>
        <w:t xml:space="preserve">also peaked where the highest concentration of salmon </w:t>
      </w:r>
      <w:proofErr w:type="gramStart"/>
      <w:r w:rsidR="0070378B">
        <w:rPr>
          <w:rFonts w:ascii="Arial" w:eastAsia="Times New Roman" w:hAnsi="Arial" w:cs="Arial"/>
          <w:color w:val="FF0000"/>
        </w:rPr>
        <w:t>were</w:t>
      </w:r>
      <w:proofErr w:type="gramEnd"/>
      <w:r w:rsidR="0070378B">
        <w:rPr>
          <w:rFonts w:ascii="Arial" w:eastAsia="Times New Roman" w:hAnsi="Arial" w:cs="Arial"/>
          <w:color w:val="FF0000"/>
        </w:rPr>
        <w:t xml:space="preserve"> placed.</w:t>
      </w:r>
      <w:r w:rsidR="004667E1">
        <w:rPr>
          <w:rFonts w:ascii="Arial" w:eastAsia="Times New Roman" w:hAnsi="Arial" w:cs="Arial"/>
          <w:color w:val="FF0000"/>
        </w:rPr>
        <w:t xml:space="preserve"> Additionally</w:t>
      </w:r>
      <w:r w:rsidR="001E4017">
        <w:rPr>
          <w:rFonts w:ascii="Arial" w:eastAsia="Times New Roman" w:hAnsi="Arial" w:cs="Arial"/>
          <w:color w:val="FF0000"/>
        </w:rPr>
        <w:t>, we agree landscape variability is important, which is why we discuss assumption 2, that most stable isotope mixing models assume</w:t>
      </w:r>
      <w:r w:rsidR="0070378B">
        <w:rPr>
          <w:rFonts w:ascii="Arial" w:eastAsia="Times New Roman" w:hAnsi="Arial" w:cs="Arial"/>
          <w:color w:val="FF0000"/>
        </w:rPr>
        <w:t xml:space="preserve"> control sites are </w:t>
      </w:r>
      <w:r w:rsidR="001E4017">
        <w:rPr>
          <w:rFonts w:ascii="Arial" w:eastAsia="Times New Roman" w:hAnsi="Arial" w:cs="Arial"/>
          <w:color w:val="FF0000"/>
        </w:rPr>
        <w:t xml:space="preserve">biogeochemically similar </w:t>
      </w:r>
      <w:r w:rsidR="0070378B">
        <w:rPr>
          <w:rFonts w:ascii="Arial" w:eastAsia="Times New Roman" w:hAnsi="Arial" w:cs="Arial"/>
          <w:color w:val="FF0000"/>
        </w:rPr>
        <w:t xml:space="preserve">despite not testing this similarity </w:t>
      </w:r>
      <w:r w:rsidR="001E4017">
        <w:rPr>
          <w:rFonts w:ascii="Arial" w:eastAsia="Times New Roman" w:hAnsi="Arial" w:cs="Arial"/>
          <w:color w:val="FF0000"/>
        </w:rPr>
        <w:t>(</w:t>
      </w:r>
      <w:r w:rsidR="0070378B">
        <w:rPr>
          <w:rFonts w:ascii="Arial" w:eastAsia="Times New Roman" w:hAnsi="Arial" w:cs="Arial"/>
          <w:color w:val="FF0000"/>
        </w:rPr>
        <w:t>and thus assumption 2 i</w:t>
      </w:r>
      <w:r w:rsidR="001E4017">
        <w:rPr>
          <w:rFonts w:ascii="Arial" w:eastAsia="Times New Roman" w:hAnsi="Arial" w:cs="Arial"/>
          <w:color w:val="FF0000"/>
        </w:rPr>
        <w:t xml:space="preserve">s likely violated). </w:t>
      </w:r>
    </w:p>
    <w:p w14:paraId="3C3975AF" w14:textId="77777777" w:rsidR="0070378B" w:rsidRDefault="0070378B" w:rsidP="00330E45">
      <w:pPr>
        <w:rPr>
          <w:rFonts w:ascii="Arial" w:eastAsia="Times New Roman" w:hAnsi="Arial" w:cs="Arial"/>
          <w:color w:val="FF0000"/>
        </w:rPr>
      </w:pPr>
    </w:p>
    <w:p w14:paraId="0364838F" w14:textId="77777777" w:rsidR="0070378B" w:rsidRPr="0070378B" w:rsidRDefault="0070378B" w:rsidP="00330E45">
      <w:pPr>
        <w:rPr>
          <w:rFonts w:ascii="Arial" w:eastAsia="Times New Roman" w:hAnsi="Arial" w:cs="Arial"/>
          <w:color w:val="FF0000"/>
        </w:rPr>
      </w:pPr>
      <w:r>
        <w:rPr>
          <w:rFonts w:ascii="Arial" w:eastAsia="Times New Roman" w:hAnsi="Arial" w:cs="Arial"/>
          <w:color w:val="FF0000"/>
        </w:rPr>
        <w:t xml:space="preserve">We believe our modification of the hypotheses per the </w:t>
      </w:r>
      <w:proofErr w:type="gramStart"/>
      <w:r>
        <w:rPr>
          <w:rFonts w:ascii="Arial" w:eastAsia="Times New Roman" w:hAnsi="Arial" w:cs="Arial"/>
          <w:color w:val="FF0000"/>
        </w:rPr>
        <w:t>reviewers</w:t>
      </w:r>
      <w:proofErr w:type="gramEnd"/>
      <w:r>
        <w:rPr>
          <w:rFonts w:ascii="Arial" w:eastAsia="Times New Roman" w:hAnsi="Arial" w:cs="Arial"/>
          <w:color w:val="FF0000"/>
        </w:rPr>
        <w:t xml:space="preserve"> previous comments help clarify and rectify this. </w:t>
      </w:r>
    </w:p>
    <w:p w14:paraId="4217B547" w14:textId="77777777" w:rsidR="00CD5CD1" w:rsidRDefault="00B7359C" w:rsidP="00B7359C">
      <w:pPr>
        <w:rPr>
          <w:rFonts w:ascii="Arial" w:eastAsia="Times New Roman" w:hAnsi="Arial" w:cs="Arial"/>
          <w:color w:val="222222"/>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299 – I suggested to replace thus with “expected”.</w:t>
      </w:r>
      <w:r w:rsidRPr="00B7359C">
        <w:rPr>
          <w:rFonts w:ascii="Arial" w:eastAsia="Times New Roman" w:hAnsi="Arial" w:cs="Arial"/>
          <w:color w:val="222222"/>
        </w:rPr>
        <w:br/>
      </w:r>
    </w:p>
    <w:p w14:paraId="229244B4" w14:textId="77777777" w:rsidR="00CD5CD1" w:rsidRDefault="00CD5CD1" w:rsidP="00B7359C">
      <w:pPr>
        <w:rPr>
          <w:rFonts w:ascii="Arial" w:eastAsia="Times New Roman" w:hAnsi="Arial" w:cs="Arial"/>
          <w:color w:val="222222"/>
          <w:shd w:val="clear" w:color="auto" w:fill="FFFFFF"/>
        </w:rPr>
      </w:pPr>
      <w:r>
        <w:rPr>
          <w:rFonts w:ascii="Arial" w:eastAsia="Times New Roman" w:hAnsi="Arial" w:cs="Arial"/>
          <w:color w:val="FF0000"/>
        </w:rPr>
        <w:t>Corrected.</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Discussion – The discussion is well-written but I am missing some topics that would frame the results in a larger context (see general comments). I think temporal patterns deserve some discussion, regarding expected lags, storage and reservoirs, accumulation of nutrients and so forth. Also, in the terrestrial, necrophile insects exist and can remove a large amount of the carcass material. How would that alter the numbers presented for input? </w:t>
      </w:r>
    </w:p>
    <w:p w14:paraId="6062740C" w14:textId="77777777" w:rsidR="00CD5CD1" w:rsidRDefault="00CD5CD1" w:rsidP="00B7359C">
      <w:pPr>
        <w:rPr>
          <w:rFonts w:ascii="Arial" w:eastAsia="Times New Roman" w:hAnsi="Arial" w:cs="Arial"/>
          <w:color w:val="222222"/>
        </w:rPr>
      </w:pPr>
    </w:p>
    <w:p w14:paraId="3C0AD537" w14:textId="77777777" w:rsidR="00B57599" w:rsidRDefault="00CD5CD1" w:rsidP="00B7359C">
      <w:pPr>
        <w:rPr>
          <w:rFonts w:ascii="Arial" w:eastAsia="Times New Roman" w:hAnsi="Arial" w:cs="Arial"/>
          <w:color w:val="FF0000"/>
        </w:rPr>
      </w:pPr>
      <w:r>
        <w:rPr>
          <w:rFonts w:ascii="Arial" w:eastAsia="Times New Roman" w:hAnsi="Arial" w:cs="Arial"/>
          <w:color w:val="FF0000"/>
        </w:rPr>
        <w:lastRenderedPageBreak/>
        <w:t xml:space="preserve">The calculations of </w:t>
      </w:r>
      <w:r w:rsidR="00D1692A">
        <w:rPr>
          <w:rFonts w:ascii="Arial" w:eastAsia="Times New Roman" w:hAnsi="Arial" w:cs="Arial"/>
          <w:color w:val="FF0000"/>
        </w:rPr>
        <w:t>g N from the manipulations, and potential shortcomings of these calculations are discussed at length in Quinn et al. 2018 where we cited the numbers from (including removal/predation by scavengers etc.) therefore we do feel it is necessary to duplicate their discussion here</w:t>
      </w:r>
      <w:r>
        <w:rPr>
          <w:rFonts w:ascii="Arial" w:eastAsia="Times New Roman" w:hAnsi="Arial" w:cs="Arial"/>
          <w:color w:val="FF0000"/>
        </w:rPr>
        <w:t>.</w:t>
      </w:r>
      <w:r w:rsidR="00D1692A">
        <w:rPr>
          <w:rFonts w:ascii="Arial" w:eastAsia="Times New Roman" w:hAnsi="Arial" w:cs="Arial"/>
          <w:color w:val="FF0000"/>
        </w:rPr>
        <w:t xml:space="preserve"> Additionally</w:t>
      </w:r>
      <w:r w:rsidR="00B57599">
        <w:rPr>
          <w:rFonts w:ascii="Arial" w:eastAsia="Times New Roman" w:hAnsi="Arial" w:cs="Arial"/>
          <w:color w:val="FF0000"/>
        </w:rPr>
        <w:t>,</w:t>
      </w:r>
      <w:r w:rsidR="00D1692A">
        <w:rPr>
          <w:rFonts w:ascii="Arial" w:eastAsia="Times New Roman" w:hAnsi="Arial" w:cs="Arial"/>
          <w:color w:val="FF0000"/>
        </w:rPr>
        <w:t xml:space="preserve"> the goal of this work is to test how removal of salmon from a system may alter MDN and nutrient dynamics, </w:t>
      </w:r>
      <w:r w:rsidR="00B57599">
        <w:rPr>
          <w:rFonts w:ascii="Arial" w:eastAsia="Times New Roman" w:hAnsi="Arial" w:cs="Arial"/>
          <w:color w:val="FF0000"/>
        </w:rPr>
        <w:t>insects and scavengers would have the same effect on natural salmon carcasses, so we don’t believe this discussion is necessarily relevant to the points presented</w:t>
      </w:r>
      <w:r w:rsidR="002C5990">
        <w:rPr>
          <w:rFonts w:ascii="Arial" w:eastAsia="Times New Roman" w:hAnsi="Arial" w:cs="Arial"/>
          <w:color w:val="FF0000"/>
        </w:rPr>
        <w:t xml:space="preserve"> or our results</w:t>
      </w:r>
      <w:r w:rsidR="00B57599">
        <w:rPr>
          <w:rFonts w:ascii="Arial" w:eastAsia="Times New Roman" w:hAnsi="Arial" w:cs="Arial"/>
          <w:color w:val="FF0000"/>
        </w:rPr>
        <w:t xml:space="preserve">. </w:t>
      </w:r>
    </w:p>
    <w:p w14:paraId="06A26531" w14:textId="77777777" w:rsidR="000A0BA3"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316-318 – what if nutrients get used right away during the run? Salmon carcasses are very localized, but even under carcasses the effect disappears quickly. </w:t>
      </w:r>
    </w:p>
    <w:p w14:paraId="1F10C3D9" w14:textId="77777777" w:rsidR="000A0BA3" w:rsidRDefault="000A0BA3" w:rsidP="00B7359C">
      <w:pPr>
        <w:rPr>
          <w:rFonts w:ascii="Arial" w:eastAsia="Times New Roman" w:hAnsi="Arial" w:cs="Arial"/>
          <w:color w:val="222222"/>
        </w:rPr>
      </w:pPr>
    </w:p>
    <w:p w14:paraId="61361467" w14:textId="77777777" w:rsidR="000A0BA3" w:rsidRDefault="009828A1" w:rsidP="000A0BA3">
      <w:pPr>
        <w:rPr>
          <w:rFonts w:ascii="Arial" w:eastAsia="Times New Roman" w:hAnsi="Arial" w:cs="Arial"/>
          <w:color w:val="222222"/>
        </w:rPr>
      </w:pPr>
      <w:r>
        <w:rPr>
          <w:rFonts w:ascii="Arial" w:eastAsia="Times New Roman" w:hAnsi="Arial" w:cs="Arial"/>
          <w:color w:val="FF0000"/>
        </w:rPr>
        <w:t xml:space="preserve">See response to reviewer 1 comment 1. </w:t>
      </w:r>
    </w:p>
    <w:p w14:paraId="72B99293" w14:textId="77777777" w:rsidR="00B57599"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329 – I suggest to add “only thirdly” before nutrients.</w:t>
      </w:r>
    </w:p>
    <w:p w14:paraId="54390577" w14:textId="77777777" w:rsidR="00B57599" w:rsidRDefault="00B57599" w:rsidP="00B7359C">
      <w:pPr>
        <w:rPr>
          <w:rFonts w:ascii="Arial" w:eastAsia="Times New Roman" w:hAnsi="Arial" w:cs="Arial"/>
          <w:color w:val="222222"/>
        </w:rPr>
      </w:pPr>
    </w:p>
    <w:p w14:paraId="2A938E02" w14:textId="77777777" w:rsidR="004445B7" w:rsidRDefault="00B57599" w:rsidP="00B7359C">
      <w:pPr>
        <w:rPr>
          <w:rFonts w:ascii="Arial" w:eastAsia="Times New Roman" w:hAnsi="Arial" w:cs="Arial"/>
          <w:color w:val="222222"/>
          <w:shd w:val="clear" w:color="auto" w:fill="FFFFFF"/>
        </w:rPr>
      </w:pPr>
      <w:r>
        <w:rPr>
          <w:rFonts w:ascii="Arial" w:eastAsia="Times New Roman" w:hAnsi="Arial" w:cs="Arial"/>
          <w:color w:val="FF0000"/>
        </w:rPr>
        <w:t>Changed.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331/333 – don’t forget to add “δ”</w:t>
      </w:r>
    </w:p>
    <w:p w14:paraId="79BBAC27" w14:textId="77777777" w:rsidR="000A0BA3" w:rsidRDefault="004445B7" w:rsidP="00B7359C">
      <w:pPr>
        <w:rPr>
          <w:rFonts w:ascii="Arial" w:eastAsia="Times New Roman" w:hAnsi="Arial" w:cs="Arial"/>
          <w:color w:val="222222"/>
          <w:shd w:val="clear" w:color="auto" w:fill="FFFFFF"/>
        </w:rPr>
      </w:pPr>
      <w:r>
        <w:rPr>
          <w:rFonts w:ascii="Arial" w:eastAsia="Times New Roman" w:hAnsi="Arial" w:cs="Arial"/>
          <w:color w:val="FF0000"/>
        </w:rPr>
        <w:t>Added.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338 – what does this 30‰ mean? That the created fractionation leads to a 30‰ difference? Or the values vary by 0.03%?</w:t>
      </w:r>
    </w:p>
    <w:p w14:paraId="2FC854AC" w14:textId="77777777" w:rsidR="00246A78" w:rsidRDefault="00246A78" w:rsidP="00B7359C">
      <w:pPr>
        <w:rPr>
          <w:rFonts w:ascii="Arial" w:eastAsia="Times New Roman" w:hAnsi="Arial" w:cs="Arial"/>
          <w:color w:val="222222"/>
          <w:shd w:val="clear" w:color="auto" w:fill="FFFFFF"/>
        </w:rPr>
      </w:pPr>
    </w:p>
    <w:p w14:paraId="336511BE" w14:textId="77777777" w:rsidR="00246A78" w:rsidRDefault="001F2B8E" w:rsidP="00B7359C">
      <w:pPr>
        <w:rPr>
          <w:rFonts w:ascii="Arial" w:eastAsia="Times New Roman" w:hAnsi="Arial" w:cs="Arial"/>
          <w:color w:val="FF0000"/>
        </w:rPr>
      </w:pPr>
      <w:r>
        <w:rPr>
          <w:rFonts w:ascii="Arial" w:eastAsia="Times New Roman" w:hAnsi="Arial" w:cs="Arial"/>
          <w:color w:val="FF0000"/>
        </w:rPr>
        <w:t xml:space="preserve">We are referring to fractionation as </w:t>
      </w:r>
      <w:r w:rsidR="000A0BA3" w:rsidRPr="000A0BA3">
        <w:rPr>
          <w:rFonts w:ascii="Arial" w:eastAsia="Times New Roman" w:hAnsi="Arial" w:cs="Arial"/>
          <w:color w:val="FF0000"/>
        </w:rPr>
        <w:t>‰</w:t>
      </w:r>
      <w:r>
        <w:rPr>
          <w:rFonts w:ascii="Arial" w:eastAsia="Times New Roman" w:hAnsi="Arial" w:cs="Arial"/>
          <w:color w:val="FF0000"/>
        </w:rPr>
        <w:t xml:space="preserve"> is the unit of measurement for fractionation, meaning it imparts a </w:t>
      </w:r>
      <w:r w:rsidRPr="001F2B8E">
        <w:rPr>
          <w:rFonts w:ascii="Arial" w:eastAsia="Times New Roman" w:hAnsi="Arial" w:cs="Arial"/>
          <w:color w:val="FF0000"/>
        </w:rPr>
        <w:t xml:space="preserve">30‰ </w:t>
      </w:r>
      <w:r>
        <w:rPr>
          <w:rFonts w:ascii="Arial" w:eastAsia="Times New Roman" w:hAnsi="Arial" w:cs="Arial"/>
          <w:color w:val="FF0000"/>
        </w:rPr>
        <w:t>isotope fractionation</w:t>
      </w:r>
      <w:r w:rsidR="000A0BA3">
        <w:rPr>
          <w:rFonts w:ascii="Arial" w:eastAsia="Times New Roman" w:hAnsi="Arial" w:cs="Arial"/>
          <w:color w:val="FF0000"/>
        </w:rPr>
        <w:t>.</w:t>
      </w:r>
      <w:r>
        <w:rPr>
          <w:rFonts w:ascii="Arial" w:eastAsia="Times New Roman" w:hAnsi="Arial" w:cs="Arial"/>
          <w:color w:val="FF0000"/>
        </w:rPr>
        <w:t xml:space="preserve"> We have modified this section to read “a fractionation up to </w:t>
      </w:r>
      <w:r w:rsidRPr="001F2B8E">
        <w:rPr>
          <w:rFonts w:ascii="Arial" w:eastAsia="Times New Roman" w:hAnsi="Arial" w:cs="Arial"/>
          <w:color w:val="FF0000"/>
        </w:rPr>
        <w:t>30‰</w:t>
      </w:r>
      <w:r>
        <w:rPr>
          <w:rFonts w:ascii="Arial" w:eastAsia="Times New Roman" w:hAnsi="Arial" w:cs="Arial"/>
          <w:color w:val="FF0000"/>
        </w:rPr>
        <w:t>” to clarify this.</w:t>
      </w:r>
    </w:p>
    <w:p w14:paraId="476675E6" w14:textId="77777777" w:rsidR="00DE5B00"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340 – why use however if the statement supports the idea presented above?</w:t>
      </w:r>
    </w:p>
    <w:p w14:paraId="40C5C428" w14:textId="77777777" w:rsidR="00DE5B00" w:rsidRDefault="00DE5B00" w:rsidP="00B7359C">
      <w:pPr>
        <w:rPr>
          <w:rFonts w:ascii="Arial" w:eastAsia="Times New Roman" w:hAnsi="Arial" w:cs="Arial"/>
          <w:color w:val="222222"/>
        </w:rPr>
      </w:pPr>
    </w:p>
    <w:p w14:paraId="7E0316EF" w14:textId="77777777" w:rsidR="00DE5B00" w:rsidRDefault="00DE5B00" w:rsidP="00B7359C">
      <w:pPr>
        <w:rPr>
          <w:rFonts w:ascii="Arial" w:eastAsia="Times New Roman" w:hAnsi="Arial" w:cs="Arial"/>
          <w:color w:val="FF0000"/>
        </w:rPr>
      </w:pPr>
      <w:r>
        <w:rPr>
          <w:rFonts w:ascii="Arial" w:eastAsia="Times New Roman" w:hAnsi="Arial" w:cs="Arial"/>
          <w:color w:val="FF0000"/>
        </w:rPr>
        <w:t>We agree and have removed ‘however’.</w:t>
      </w:r>
    </w:p>
    <w:p w14:paraId="5793B7F3" w14:textId="77777777" w:rsidR="00DE5B00"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344 – I suggest to add something along the lines of “leading to an overestimation of MDN importance”. It rounds of the idea and links to the next paragraph.</w:t>
      </w:r>
    </w:p>
    <w:p w14:paraId="5904B91F" w14:textId="77777777" w:rsidR="00DE5B00" w:rsidRDefault="00DE5B00" w:rsidP="00B7359C">
      <w:pPr>
        <w:rPr>
          <w:rFonts w:ascii="Arial" w:eastAsia="Times New Roman" w:hAnsi="Arial" w:cs="Arial"/>
          <w:color w:val="222222"/>
        </w:rPr>
      </w:pPr>
    </w:p>
    <w:p w14:paraId="253EBDEB" w14:textId="77777777" w:rsidR="00DE5B00" w:rsidRDefault="00DE5B00" w:rsidP="00B7359C">
      <w:pPr>
        <w:rPr>
          <w:rFonts w:ascii="Arial" w:eastAsia="Times New Roman" w:hAnsi="Arial" w:cs="Arial"/>
          <w:color w:val="FF0000"/>
        </w:rPr>
      </w:pPr>
      <w:r>
        <w:rPr>
          <w:rFonts w:ascii="Arial" w:eastAsia="Times New Roman" w:hAnsi="Arial" w:cs="Arial"/>
          <w:color w:val="FF0000"/>
        </w:rPr>
        <w:t xml:space="preserve">We agree and have modified the sentence per the </w:t>
      </w:r>
      <w:proofErr w:type="gramStart"/>
      <w:r>
        <w:rPr>
          <w:rFonts w:ascii="Arial" w:eastAsia="Times New Roman" w:hAnsi="Arial" w:cs="Arial"/>
          <w:color w:val="FF0000"/>
        </w:rPr>
        <w:t>reviewers</w:t>
      </w:r>
      <w:proofErr w:type="gramEnd"/>
      <w:r>
        <w:rPr>
          <w:rFonts w:ascii="Arial" w:eastAsia="Times New Roman" w:hAnsi="Arial" w:cs="Arial"/>
          <w:color w:val="FF0000"/>
        </w:rPr>
        <w:t xml:space="preserve"> suggestion.</w:t>
      </w:r>
    </w:p>
    <w:p w14:paraId="7308AA2C" w14:textId="77777777" w:rsidR="00DE5B00"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362-365 – what is the C pathway you are thinking of here?</w:t>
      </w:r>
    </w:p>
    <w:p w14:paraId="2E7556F7" w14:textId="77777777" w:rsidR="00DE5B00" w:rsidRDefault="00DE5B00" w:rsidP="00B7359C">
      <w:pPr>
        <w:rPr>
          <w:rFonts w:ascii="Arial" w:eastAsia="Times New Roman" w:hAnsi="Arial" w:cs="Arial"/>
          <w:color w:val="222222"/>
        </w:rPr>
      </w:pPr>
    </w:p>
    <w:p w14:paraId="66961AAB" w14:textId="77777777" w:rsidR="00DE5B00" w:rsidRPr="00850DFB" w:rsidRDefault="00850DFB" w:rsidP="00B7359C">
      <w:pPr>
        <w:rPr>
          <w:rFonts w:ascii="Arial" w:eastAsia="Times New Roman" w:hAnsi="Arial" w:cs="Arial"/>
          <w:b/>
          <w:color w:val="222222"/>
        </w:rPr>
      </w:pPr>
      <w:r>
        <w:rPr>
          <w:rFonts w:ascii="Arial" w:eastAsia="Times New Roman" w:hAnsi="Arial" w:cs="Arial"/>
          <w:color w:val="FF0000"/>
        </w:rPr>
        <w:t xml:space="preserve">Water stress is recorded in the carbon/isotope ratio of woody plants through the discrimination of </w:t>
      </w:r>
      <w:r>
        <w:rPr>
          <w:rFonts w:ascii="Arial" w:eastAsia="Times New Roman" w:hAnsi="Arial" w:cs="Arial"/>
          <w:color w:val="FF0000"/>
          <w:vertAlign w:val="superscript"/>
        </w:rPr>
        <w:t>13</w:t>
      </w:r>
      <w:r>
        <w:rPr>
          <w:rFonts w:ascii="Arial" w:eastAsia="Times New Roman" w:hAnsi="Arial" w:cs="Arial"/>
          <w:color w:val="FF0000"/>
        </w:rPr>
        <w:t>C/</w:t>
      </w:r>
      <w:r>
        <w:rPr>
          <w:rFonts w:ascii="Arial" w:eastAsia="Times New Roman" w:hAnsi="Arial" w:cs="Arial"/>
          <w:color w:val="FF0000"/>
          <w:vertAlign w:val="superscript"/>
        </w:rPr>
        <w:t>12</w:t>
      </w:r>
      <w:r>
        <w:rPr>
          <w:rFonts w:ascii="Arial" w:eastAsia="Times New Roman" w:hAnsi="Arial" w:cs="Arial"/>
          <w:color w:val="FF0000"/>
        </w:rPr>
        <w:t>C</w:t>
      </w:r>
      <w:r w:rsidR="00475571">
        <w:rPr>
          <w:rFonts w:ascii="Arial" w:eastAsia="Times New Roman" w:hAnsi="Arial" w:cs="Arial"/>
          <w:color w:val="FF0000"/>
        </w:rPr>
        <w:t xml:space="preserve"> through</w:t>
      </w:r>
      <w:r>
        <w:rPr>
          <w:rFonts w:ascii="Arial" w:eastAsia="Times New Roman" w:hAnsi="Arial" w:cs="Arial"/>
          <w:color w:val="FF0000"/>
        </w:rPr>
        <w:t xml:space="preserve"> diffusion of atmospheric CO</w:t>
      </w:r>
      <w:r>
        <w:rPr>
          <w:rFonts w:ascii="Arial" w:eastAsia="Times New Roman" w:hAnsi="Arial" w:cs="Arial"/>
          <w:color w:val="FF0000"/>
          <w:vertAlign w:val="subscript"/>
        </w:rPr>
        <w:t>2</w:t>
      </w:r>
      <w:r>
        <w:rPr>
          <w:rFonts w:ascii="Arial" w:eastAsia="Times New Roman" w:hAnsi="Arial" w:cs="Arial"/>
          <w:color w:val="FF0000"/>
        </w:rPr>
        <w:t xml:space="preserve"> through </w:t>
      </w:r>
      <w:r w:rsidR="00475571">
        <w:rPr>
          <w:rFonts w:ascii="Arial" w:eastAsia="Times New Roman" w:hAnsi="Arial" w:cs="Arial"/>
          <w:color w:val="FF0000"/>
        </w:rPr>
        <w:t xml:space="preserve">the </w:t>
      </w:r>
      <w:r>
        <w:rPr>
          <w:rFonts w:ascii="Arial" w:eastAsia="Times New Roman" w:hAnsi="Arial" w:cs="Arial"/>
          <w:color w:val="FF0000"/>
        </w:rPr>
        <w:t xml:space="preserve">stomata at the site of carbon fixation by </w:t>
      </w:r>
      <w:proofErr w:type="spellStart"/>
      <w:r>
        <w:rPr>
          <w:rFonts w:ascii="Arial" w:eastAsia="Times New Roman" w:hAnsi="Arial" w:cs="Arial"/>
          <w:color w:val="FF0000"/>
        </w:rPr>
        <w:t>RuBisCO</w:t>
      </w:r>
      <w:proofErr w:type="spellEnd"/>
      <w:r>
        <w:rPr>
          <w:rFonts w:ascii="Arial" w:eastAsia="Times New Roman" w:hAnsi="Arial" w:cs="Arial"/>
          <w:color w:val="FF0000"/>
        </w:rPr>
        <w:t xml:space="preserve">. </w:t>
      </w:r>
      <w:r w:rsidR="00475571">
        <w:rPr>
          <w:rFonts w:ascii="Arial" w:eastAsia="Times New Roman" w:hAnsi="Arial" w:cs="Arial"/>
          <w:color w:val="FF0000"/>
        </w:rPr>
        <w:t xml:space="preserve">This would </w:t>
      </w:r>
      <w:proofErr w:type="gramStart"/>
      <w:r w:rsidR="00475571">
        <w:rPr>
          <w:rFonts w:ascii="Arial" w:eastAsia="Times New Roman" w:hAnsi="Arial" w:cs="Arial"/>
          <w:color w:val="FF0000"/>
        </w:rPr>
        <w:t>effect</w:t>
      </w:r>
      <w:proofErr w:type="gramEnd"/>
      <w:r w:rsidR="00475571">
        <w:rPr>
          <w:rFonts w:ascii="Arial" w:eastAsia="Times New Roman" w:hAnsi="Arial" w:cs="Arial"/>
          <w:color w:val="FF0000"/>
        </w:rPr>
        <w:t xml:space="preserve"> soil del13C through litterfall and has been measured specifically in white spruce forests, discussed by Gabriel and Phillip 2016</w:t>
      </w:r>
      <w:r w:rsidR="009828A1">
        <w:rPr>
          <w:rFonts w:ascii="Arial" w:eastAsia="Times New Roman" w:hAnsi="Arial" w:cs="Arial"/>
          <w:color w:val="FF0000"/>
        </w:rPr>
        <w:t xml:space="preserve"> and cited in this discussion</w:t>
      </w:r>
      <w:r w:rsidR="00475571">
        <w:rPr>
          <w:rFonts w:ascii="Arial" w:eastAsia="Times New Roman" w:hAnsi="Arial" w:cs="Arial"/>
          <w:color w:val="FF0000"/>
        </w:rPr>
        <w:t xml:space="preserve">. </w:t>
      </w:r>
    </w:p>
    <w:p w14:paraId="278A0344" w14:textId="77777777" w:rsidR="003E1248"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364 – replace from with to</w:t>
      </w:r>
    </w:p>
    <w:p w14:paraId="74AC05D1" w14:textId="77777777" w:rsidR="003E1248" w:rsidRDefault="003E1248" w:rsidP="00B7359C">
      <w:pPr>
        <w:rPr>
          <w:rFonts w:ascii="Arial" w:eastAsia="Times New Roman" w:hAnsi="Arial" w:cs="Arial"/>
          <w:color w:val="222222"/>
        </w:rPr>
      </w:pPr>
    </w:p>
    <w:p w14:paraId="06681306" w14:textId="77777777" w:rsidR="003E1248" w:rsidRDefault="003E1248" w:rsidP="00B7359C">
      <w:pPr>
        <w:rPr>
          <w:rFonts w:ascii="Arial" w:eastAsia="Times New Roman" w:hAnsi="Arial" w:cs="Arial"/>
          <w:color w:val="FF0000"/>
        </w:rPr>
      </w:pPr>
      <w:r>
        <w:rPr>
          <w:rFonts w:ascii="Arial" w:eastAsia="Times New Roman" w:hAnsi="Arial" w:cs="Arial"/>
          <w:color w:val="FF0000"/>
        </w:rPr>
        <w:t>Replaced</w:t>
      </w:r>
    </w:p>
    <w:p w14:paraId="61AE7677" w14:textId="77777777" w:rsidR="00691A21"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lastRenderedPageBreak/>
        <w:br/>
      </w:r>
      <w:r w:rsidRPr="00B7359C">
        <w:rPr>
          <w:rFonts w:ascii="Arial" w:eastAsia="Times New Roman" w:hAnsi="Arial" w:cs="Arial"/>
          <w:color w:val="222222"/>
          <w:shd w:val="clear" w:color="auto" w:fill="FFFFFF"/>
        </w:rPr>
        <w:t>Line 405 – I think the ecological significance here should be expanded upon. How much N does a tree need? Are the differences we can measure actually relevant, and can we analytically even measure the difference in nutrient concentrations that could affect tree growth?</w:t>
      </w:r>
    </w:p>
    <w:p w14:paraId="7D03904A" w14:textId="77777777" w:rsidR="004445B7" w:rsidRDefault="00691A21" w:rsidP="00B7359C">
      <w:pPr>
        <w:rPr>
          <w:rFonts w:ascii="Arial" w:eastAsia="Times New Roman" w:hAnsi="Arial" w:cs="Arial"/>
          <w:color w:val="222222"/>
        </w:rPr>
      </w:pPr>
      <w:r>
        <w:rPr>
          <w:rFonts w:ascii="Arial" w:eastAsia="Times New Roman" w:hAnsi="Arial" w:cs="Arial"/>
          <w:color w:val="FF0000"/>
        </w:rPr>
        <w:t>Yes, measuring nutrient concentrations using methods similar to ours are a common practice due to their ability to measure N on ecologically relevant scales. The amount of N trees require is highly variable and dependent on factors such as the age of the stand. Regardless, one example is a White Spruce in a floodplain stand requires approximately 1.47 g m</w:t>
      </w:r>
      <w:r>
        <w:rPr>
          <w:rFonts w:ascii="Arial" w:eastAsia="Times New Roman" w:hAnsi="Arial" w:cs="Arial"/>
          <w:color w:val="FF0000"/>
          <w:vertAlign w:val="superscript"/>
        </w:rPr>
        <w:t>-2</w:t>
      </w:r>
      <w:r>
        <w:rPr>
          <w:rFonts w:ascii="Arial" w:eastAsia="Times New Roman" w:hAnsi="Arial" w:cs="Arial"/>
          <w:color w:val="FF0000"/>
        </w:rPr>
        <w:t xml:space="preserve"> y</w:t>
      </w:r>
      <w:r>
        <w:rPr>
          <w:rFonts w:ascii="Arial" w:eastAsia="Times New Roman" w:hAnsi="Arial" w:cs="Arial"/>
          <w:color w:val="FF0000"/>
          <w:vertAlign w:val="superscript"/>
        </w:rPr>
        <w:t>-1</w:t>
      </w:r>
      <w:r w:rsidR="003B606C">
        <w:rPr>
          <w:rFonts w:ascii="Arial" w:eastAsia="Times New Roman" w:hAnsi="Arial" w:cs="Arial"/>
          <w:color w:val="FF0000"/>
        </w:rPr>
        <w:t xml:space="preserve"> (Chapin et al. 2006) which is relevant to both the estimated numbers of grams of N from the salmon enhancement 33.45</w:t>
      </w:r>
      <w:r w:rsidR="003B606C" w:rsidRPr="003B606C">
        <w:rPr>
          <w:rFonts w:ascii="Arial" w:eastAsia="Times New Roman" w:hAnsi="Arial" w:cs="Arial"/>
          <w:color w:val="FF0000"/>
        </w:rPr>
        <w:t xml:space="preserve"> g</w:t>
      </w:r>
      <w:r w:rsidR="003B606C">
        <w:rPr>
          <w:rFonts w:ascii="Arial" w:eastAsia="Times New Roman" w:hAnsi="Arial" w:cs="Arial"/>
          <w:color w:val="FF0000"/>
        </w:rPr>
        <w:t xml:space="preserve"> </w:t>
      </w:r>
      <w:r w:rsidR="003B606C" w:rsidRPr="003B606C">
        <w:rPr>
          <w:rFonts w:ascii="Arial" w:eastAsia="Times New Roman" w:hAnsi="Arial" w:cs="Arial"/>
          <w:color w:val="FF0000"/>
        </w:rPr>
        <w:t>m</w:t>
      </w:r>
      <w:r w:rsidR="003B606C" w:rsidRPr="003B606C">
        <w:rPr>
          <w:rFonts w:ascii="Arial" w:eastAsia="Times New Roman" w:hAnsi="Arial" w:cs="Arial"/>
          <w:color w:val="FF0000"/>
          <w:vertAlign w:val="superscript"/>
        </w:rPr>
        <w:t>2</w:t>
      </w:r>
      <w:r w:rsidR="003B606C">
        <w:rPr>
          <w:rFonts w:ascii="Arial" w:eastAsia="Times New Roman" w:hAnsi="Arial" w:cs="Arial"/>
          <w:color w:val="FF0000"/>
          <w:vertAlign w:val="superscript"/>
        </w:rPr>
        <w:t xml:space="preserve"> </w:t>
      </w:r>
      <w:r w:rsidR="003B606C">
        <w:rPr>
          <w:rFonts w:ascii="Arial" w:eastAsia="Times New Roman" w:hAnsi="Arial" w:cs="Arial"/>
          <w:color w:val="FF0000"/>
        </w:rPr>
        <w:t>y</w:t>
      </w:r>
      <w:r w:rsidR="003B606C">
        <w:rPr>
          <w:rFonts w:ascii="Arial" w:eastAsia="Times New Roman" w:hAnsi="Arial" w:cs="Arial"/>
          <w:color w:val="FF0000"/>
          <w:vertAlign w:val="superscript"/>
        </w:rPr>
        <w:t>-1</w:t>
      </w:r>
      <w:r w:rsidR="003B606C">
        <w:rPr>
          <w:rFonts w:ascii="Arial" w:eastAsia="Times New Roman" w:hAnsi="Arial" w:cs="Arial"/>
          <w:color w:val="FF0000"/>
        </w:rPr>
        <w:t xml:space="preserve"> and from our measurements</w:t>
      </w:r>
      <w:r>
        <w:rPr>
          <w:rFonts w:ascii="Arial" w:eastAsia="Times New Roman" w:hAnsi="Arial" w:cs="Arial"/>
          <w:color w:val="FF0000"/>
        </w:rPr>
        <w:t xml:space="preserve">. </w:t>
      </w:r>
      <w:r w:rsidR="003B606C">
        <w:rPr>
          <w:rFonts w:ascii="Arial" w:eastAsia="Times New Roman" w:hAnsi="Arial" w:cs="Arial"/>
          <w:color w:val="FF0000"/>
        </w:rPr>
        <w:t xml:space="preserve">We </w:t>
      </w:r>
      <w:r w:rsidR="00E760A2">
        <w:rPr>
          <w:rFonts w:ascii="Arial" w:eastAsia="Times New Roman" w:hAnsi="Arial" w:cs="Arial"/>
          <w:color w:val="FF0000"/>
        </w:rPr>
        <w:t xml:space="preserve">agree this reference point may be useful and </w:t>
      </w:r>
      <w:r w:rsidR="003B606C">
        <w:rPr>
          <w:rFonts w:ascii="Arial" w:eastAsia="Times New Roman" w:hAnsi="Arial" w:cs="Arial"/>
          <w:color w:val="FF0000"/>
        </w:rPr>
        <w:t xml:space="preserve">have modified lines 329 to 331 to include these estimates, </w:t>
      </w:r>
      <w:r w:rsidR="00E760A2">
        <w:rPr>
          <w:rFonts w:ascii="Arial" w:eastAsia="Times New Roman" w:hAnsi="Arial" w:cs="Arial"/>
          <w:color w:val="FF0000"/>
        </w:rPr>
        <w:t xml:space="preserve">however we do not believe it needs to be expanded on further.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Table</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 xml:space="preserve">Table 1 – explain all the </w:t>
      </w:r>
      <w:proofErr w:type="spellStart"/>
      <w:r w:rsidR="00B7359C" w:rsidRPr="00B7359C">
        <w:rPr>
          <w:rFonts w:ascii="Arial" w:eastAsia="Times New Roman" w:hAnsi="Arial" w:cs="Arial"/>
          <w:color w:val="222222"/>
          <w:shd w:val="clear" w:color="auto" w:fill="FFFFFF"/>
        </w:rPr>
        <w:t>abreviations</w:t>
      </w:r>
      <w:proofErr w:type="spellEnd"/>
      <w:r w:rsidR="00B7359C" w:rsidRPr="00B7359C">
        <w:rPr>
          <w:rFonts w:ascii="Arial" w:eastAsia="Times New Roman" w:hAnsi="Arial" w:cs="Arial"/>
          <w:color w:val="222222"/>
          <w:shd w:val="clear" w:color="auto" w:fill="FFFFFF"/>
        </w:rPr>
        <w:t xml:space="preserve"> in the figure legend, especially I(ln(distance)2). Also, why does GW have distance as long10?</w:t>
      </w:r>
      <w:r w:rsidR="00B7359C" w:rsidRPr="00B7359C">
        <w:rPr>
          <w:rFonts w:ascii="Arial" w:eastAsia="Times New Roman" w:hAnsi="Arial" w:cs="Arial"/>
          <w:color w:val="222222"/>
        </w:rPr>
        <w:br/>
      </w:r>
    </w:p>
    <w:p w14:paraId="0CC357A7" w14:textId="77777777" w:rsidR="008472EC" w:rsidRDefault="004445B7" w:rsidP="00B7359C">
      <w:pPr>
        <w:rPr>
          <w:rFonts w:ascii="Arial" w:eastAsia="Times New Roman" w:hAnsi="Arial" w:cs="Arial"/>
          <w:color w:val="222222"/>
          <w:shd w:val="clear" w:color="auto" w:fill="FFFFFF"/>
        </w:rPr>
      </w:pPr>
      <w:r>
        <w:rPr>
          <w:rFonts w:ascii="Arial" w:eastAsia="Times New Roman" w:hAnsi="Arial" w:cs="Arial"/>
          <w:color w:val="FF0000"/>
        </w:rPr>
        <w:t xml:space="preserve">We </w:t>
      </w:r>
      <w:r w:rsidR="00400EF9">
        <w:rPr>
          <w:rFonts w:ascii="Arial" w:eastAsia="Times New Roman" w:hAnsi="Arial" w:cs="Arial"/>
          <w:color w:val="FF0000"/>
        </w:rPr>
        <w:t xml:space="preserve">have altered the table to include the covariates in the supported models. This, in addition to the added description of the interaction effects per reviewer 2s previous comment we believe the table is now much clearer. Log10 was a typo (should have been ln) and has been changed.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Figures</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Figure 1 – the figure legend mentions isotopic fractionation, so why not include estimated fractionations for the different pathways? It would make the figure that much stronger to see how a pathway could mimic the salmon signature.</w:t>
      </w:r>
    </w:p>
    <w:p w14:paraId="3D066361" w14:textId="77777777" w:rsidR="008472EC" w:rsidRDefault="008472EC" w:rsidP="00B7359C">
      <w:pPr>
        <w:rPr>
          <w:rFonts w:ascii="Arial" w:eastAsia="Times New Roman" w:hAnsi="Arial" w:cs="Arial"/>
          <w:color w:val="222222"/>
        </w:rPr>
      </w:pPr>
    </w:p>
    <w:p w14:paraId="391F658B" w14:textId="77777777" w:rsidR="008472EC" w:rsidRDefault="008472EC" w:rsidP="00B7359C">
      <w:pPr>
        <w:rPr>
          <w:rFonts w:ascii="Arial" w:eastAsia="Times New Roman" w:hAnsi="Arial" w:cs="Arial"/>
          <w:color w:val="FF0000"/>
        </w:rPr>
      </w:pPr>
      <w:r>
        <w:rPr>
          <w:rFonts w:ascii="Arial" w:eastAsia="Times New Roman" w:hAnsi="Arial" w:cs="Arial"/>
          <w:color w:val="FF0000"/>
        </w:rPr>
        <w:t>We agree this would be useful, however the specific fractionation imparted by a reaction is dependent on multiple factors:</w:t>
      </w:r>
    </w:p>
    <w:p w14:paraId="04874F28" w14:textId="77777777" w:rsidR="008472EC" w:rsidRDefault="008472EC" w:rsidP="00B7359C">
      <w:pPr>
        <w:rPr>
          <w:rFonts w:ascii="Arial" w:eastAsia="Times New Roman" w:hAnsi="Arial" w:cs="Arial"/>
          <w:color w:val="FF0000"/>
        </w:rPr>
      </w:pPr>
    </w:p>
    <w:p w14:paraId="55F453D9" w14:textId="77777777" w:rsidR="004B3A21" w:rsidRDefault="008472EC" w:rsidP="00B7359C">
      <w:pPr>
        <w:rPr>
          <w:rFonts w:ascii="Arial" w:eastAsia="Times New Roman" w:hAnsi="Arial" w:cs="Arial"/>
          <w:color w:val="FF0000"/>
        </w:rPr>
      </w:pPr>
      <w:r>
        <w:rPr>
          <w:rFonts w:ascii="Arial" w:eastAsia="Times New Roman" w:hAnsi="Arial" w:cs="Arial"/>
          <w:color w:val="FF0000"/>
        </w:rPr>
        <w:t xml:space="preserve">1) the </w:t>
      </w:r>
      <w:r w:rsidR="004B3A21">
        <w:rPr>
          <w:rFonts w:ascii="Arial" w:eastAsia="Times New Roman" w:hAnsi="Arial" w:cs="Arial"/>
          <w:color w:val="FF0000"/>
        </w:rPr>
        <w:t>zero-point</w:t>
      </w:r>
      <w:r>
        <w:rPr>
          <w:rFonts w:ascii="Arial" w:eastAsia="Times New Roman" w:hAnsi="Arial" w:cs="Arial"/>
          <w:color w:val="FF0000"/>
        </w:rPr>
        <w:t xml:space="preserve"> energy of the </w:t>
      </w:r>
      <w:r w:rsidR="00B3119C">
        <w:rPr>
          <w:rFonts w:ascii="Arial" w:eastAsia="Times New Roman" w:hAnsi="Arial" w:cs="Arial"/>
          <w:color w:val="FF0000"/>
        </w:rPr>
        <w:t>compounds</w:t>
      </w:r>
      <w:r>
        <w:rPr>
          <w:rFonts w:ascii="Arial" w:eastAsia="Times New Roman" w:hAnsi="Arial" w:cs="Arial"/>
          <w:color w:val="FF0000"/>
        </w:rPr>
        <w:t xml:space="preserve"> at play 2) the relative </w:t>
      </w:r>
      <w:r w:rsidR="00B3119C">
        <w:rPr>
          <w:rFonts w:ascii="Arial" w:eastAsia="Times New Roman" w:hAnsi="Arial" w:cs="Arial"/>
          <w:color w:val="FF0000"/>
        </w:rPr>
        <w:t>availability</w:t>
      </w:r>
      <w:r>
        <w:rPr>
          <w:rFonts w:ascii="Arial" w:eastAsia="Times New Roman" w:hAnsi="Arial" w:cs="Arial"/>
          <w:color w:val="FF0000"/>
        </w:rPr>
        <w:t xml:space="preserve"> of those </w:t>
      </w:r>
      <w:r w:rsidR="00B3119C">
        <w:rPr>
          <w:rFonts w:ascii="Arial" w:eastAsia="Times New Roman" w:hAnsi="Arial" w:cs="Arial"/>
          <w:color w:val="FF0000"/>
        </w:rPr>
        <w:t>compounds</w:t>
      </w:r>
      <w:r>
        <w:rPr>
          <w:rFonts w:ascii="Arial" w:eastAsia="Times New Roman" w:hAnsi="Arial" w:cs="Arial"/>
          <w:color w:val="FF0000"/>
        </w:rPr>
        <w:t xml:space="preserve"> and 3) the alpha value of the specific chemical reaction (</w:t>
      </w:r>
      <w:proofErr w:type="spellStart"/>
      <w:r>
        <w:rPr>
          <w:rFonts w:ascii="Arial" w:eastAsia="Times New Roman" w:hAnsi="Arial" w:cs="Arial"/>
          <w:color w:val="FF0000"/>
        </w:rPr>
        <w:t>ie</w:t>
      </w:r>
      <w:proofErr w:type="spellEnd"/>
      <w:r>
        <w:rPr>
          <w:rFonts w:ascii="Arial" w:eastAsia="Times New Roman" w:hAnsi="Arial" w:cs="Arial"/>
          <w:color w:val="FF0000"/>
        </w:rPr>
        <w:t xml:space="preserve"> the arrows in the figure)</w:t>
      </w:r>
      <w:r w:rsidR="004B3A21">
        <w:rPr>
          <w:rFonts w:ascii="Arial" w:eastAsia="Times New Roman" w:hAnsi="Arial" w:cs="Arial"/>
          <w:color w:val="FF0000"/>
        </w:rPr>
        <w:t>.</w:t>
      </w:r>
    </w:p>
    <w:p w14:paraId="19418D04" w14:textId="77777777" w:rsidR="004B3A21" w:rsidRDefault="004B3A21" w:rsidP="00B7359C">
      <w:pPr>
        <w:rPr>
          <w:rFonts w:ascii="Arial" w:eastAsia="Times New Roman" w:hAnsi="Arial" w:cs="Arial"/>
          <w:color w:val="FF0000"/>
        </w:rPr>
      </w:pPr>
    </w:p>
    <w:p w14:paraId="02CB9C7D" w14:textId="77777777" w:rsidR="004B3A21" w:rsidRDefault="004B3A21" w:rsidP="00B7359C">
      <w:pPr>
        <w:rPr>
          <w:rFonts w:ascii="Arial" w:eastAsia="Times New Roman" w:hAnsi="Arial" w:cs="Arial"/>
          <w:color w:val="FF0000"/>
        </w:rPr>
      </w:pPr>
      <w:r>
        <w:rPr>
          <w:rFonts w:ascii="Arial" w:eastAsia="Times New Roman" w:hAnsi="Arial" w:cs="Arial"/>
          <w:color w:val="FF0000"/>
        </w:rPr>
        <w:t>The specific fractionation we select would therefore be dependent on the amount of Nitrogen in the system and the microbial community processing that N which can impart drastically different fractionations. We hesitate to report a single fractionation value as it oversimplifies the process of fractionation</w:t>
      </w:r>
      <w:r w:rsidR="00293647">
        <w:rPr>
          <w:rFonts w:ascii="Arial" w:eastAsia="Times New Roman" w:hAnsi="Arial" w:cs="Arial"/>
          <w:color w:val="FF0000"/>
        </w:rPr>
        <w:t>.</w:t>
      </w:r>
    </w:p>
    <w:p w14:paraId="583F0634" w14:textId="77777777" w:rsidR="00293647" w:rsidRDefault="004B3A21" w:rsidP="00B7359C">
      <w:pPr>
        <w:rPr>
          <w:rFonts w:ascii="Arial" w:eastAsia="Times New Roman" w:hAnsi="Arial" w:cs="Arial"/>
          <w:color w:val="222222"/>
        </w:rPr>
      </w:pPr>
      <w:r>
        <w:rPr>
          <w:rFonts w:ascii="Arial" w:eastAsia="Times New Roman" w:hAnsi="Arial" w:cs="Arial"/>
          <w:color w:val="FF0000"/>
        </w:rPr>
        <w:t xml:space="preserve"> </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Figure 2 – what are the predicted values? Those based on the models of Table 1? If so, which model was used?</w:t>
      </w:r>
      <w:r w:rsidR="00B7359C" w:rsidRPr="00B7359C">
        <w:rPr>
          <w:rFonts w:ascii="Arial" w:eastAsia="Times New Roman" w:hAnsi="Arial" w:cs="Arial"/>
          <w:color w:val="222222"/>
        </w:rPr>
        <w:br/>
      </w:r>
    </w:p>
    <w:p w14:paraId="04DDEBD6" w14:textId="77777777" w:rsidR="0048063E" w:rsidRDefault="00293647" w:rsidP="00B7359C">
      <w:pPr>
        <w:rPr>
          <w:rFonts w:ascii="Arial" w:eastAsia="Times New Roman" w:hAnsi="Arial" w:cs="Arial"/>
          <w:color w:val="222222"/>
          <w:shd w:val="clear" w:color="auto" w:fill="FFFFFF"/>
        </w:rPr>
      </w:pPr>
      <w:r>
        <w:rPr>
          <w:rFonts w:ascii="Arial" w:eastAsia="Times New Roman" w:hAnsi="Arial" w:cs="Arial"/>
          <w:color w:val="FF0000"/>
        </w:rPr>
        <w:lastRenderedPageBreak/>
        <w:t xml:space="preserve">The predicted values are based on the model with the most support from table 1 (bolded). We have modified the </w:t>
      </w:r>
      <w:r w:rsidR="0048063E">
        <w:rPr>
          <w:rFonts w:ascii="Arial" w:eastAsia="Times New Roman" w:hAnsi="Arial" w:cs="Arial"/>
          <w:color w:val="FF0000"/>
        </w:rPr>
        <w:t xml:space="preserve">caption to clarify this.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Supplemental Material</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3 – value is misspelled</w:t>
      </w:r>
    </w:p>
    <w:p w14:paraId="50AD2D49" w14:textId="77777777" w:rsidR="0048063E" w:rsidRDefault="0048063E" w:rsidP="00B7359C">
      <w:pPr>
        <w:rPr>
          <w:rFonts w:ascii="Arial" w:eastAsia="Times New Roman" w:hAnsi="Arial" w:cs="Arial"/>
          <w:color w:val="222222"/>
        </w:rPr>
      </w:pPr>
    </w:p>
    <w:p w14:paraId="1EAF1A5F" w14:textId="77777777" w:rsidR="0048063E" w:rsidRDefault="0048063E" w:rsidP="00B7359C">
      <w:pPr>
        <w:rPr>
          <w:rFonts w:ascii="Arial" w:eastAsia="Times New Roman" w:hAnsi="Arial" w:cs="Arial"/>
          <w:color w:val="222222"/>
          <w:shd w:val="clear" w:color="auto" w:fill="FFFFFF"/>
        </w:rPr>
      </w:pPr>
      <w:r>
        <w:rPr>
          <w:rFonts w:ascii="Arial" w:eastAsia="Times New Roman" w:hAnsi="Arial" w:cs="Arial"/>
          <w:color w:val="FF0000"/>
        </w:rPr>
        <w:t>Corrected.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15 – add a comma after concentration.</w:t>
      </w:r>
    </w:p>
    <w:p w14:paraId="3E93619D" w14:textId="77777777" w:rsidR="00B7359C" w:rsidRPr="00B7359C" w:rsidRDefault="0048063E" w:rsidP="00B7359C">
      <w:pPr>
        <w:rPr>
          <w:rFonts w:ascii="Arial" w:eastAsia="Times New Roman" w:hAnsi="Arial" w:cs="Arial"/>
          <w:color w:val="FF0000"/>
        </w:rPr>
      </w:pPr>
      <w:r>
        <w:rPr>
          <w:rFonts w:ascii="Arial" w:eastAsia="Times New Roman" w:hAnsi="Arial" w:cs="Arial"/>
          <w:color w:val="FF0000"/>
        </w:rPr>
        <w:t>Added.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S2 – make sure to name all the variables in the heading.</w:t>
      </w:r>
    </w:p>
    <w:p w14:paraId="3714993B" w14:textId="77777777" w:rsidR="00771EFA" w:rsidRDefault="00DB6C06">
      <w:r>
        <w:rPr>
          <w:rFonts w:ascii="Arial" w:eastAsia="Times New Roman" w:hAnsi="Arial" w:cs="Arial"/>
          <w:color w:val="FF0000"/>
        </w:rPr>
        <w:t>Added.</w:t>
      </w:r>
    </w:p>
    <w:sectPr w:rsidR="00771EFA"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9C"/>
    <w:rsid w:val="00032DB7"/>
    <w:rsid w:val="00061047"/>
    <w:rsid w:val="00066C9A"/>
    <w:rsid w:val="0007629C"/>
    <w:rsid w:val="00091D03"/>
    <w:rsid w:val="0009611B"/>
    <w:rsid w:val="000978AA"/>
    <w:rsid w:val="000A0BA3"/>
    <w:rsid w:val="000F2792"/>
    <w:rsid w:val="00154A9B"/>
    <w:rsid w:val="00175659"/>
    <w:rsid w:val="001A04B7"/>
    <w:rsid w:val="001C650C"/>
    <w:rsid w:val="001D0F4D"/>
    <w:rsid w:val="001E12C6"/>
    <w:rsid w:val="001E4017"/>
    <w:rsid w:val="001F2B8E"/>
    <w:rsid w:val="001F6047"/>
    <w:rsid w:val="00212391"/>
    <w:rsid w:val="002124D9"/>
    <w:rsid w:val="00246A78"/>
    <w:rsid w:val="00246DA6"/>
    <w:rsid w:val="00255C1A"/>
    <w:rsid w:val="00267CBD"/>
    <w:rsid w:val="00277263"/>
    <w:rsid w:val="00293647"/>
    <w:rsid w:val="002B3A10"/>
    <w:rsid w:val="002C5990"/>
    <w:rsid w:val="002E7A08"/>
    <w:rsid w:val="0031457D"/>
    <w:rsid w:val="00321AEB"/>
    <w:rsid w:val="00330E45"/>
    <w:rsid w:val="0039382E"/>
    <w:rsid w:val="00394748"/>
    <w:rsid w:val="003A7220"/>
    <w:rsid w:val="003B606C"/>
    <w:rsid w:val="003D0F1E"/>
    <w:rsid w:val="003D1579"/>
    <w:rsid w:val="003E1248"/>
    <w:rsid w:val="003E7226"/>
    <w:rsid w:val="003F119E"/>
    <w:rsid w:val="00400A7B"/>
    <w:rsid w:val="00400EF9"/>
    <w:rsid w:val="004058A3"/>
    <w:rsid w:val="004321BC"/>
    <w:rsid w:val="0043525C"/>
    <w:rsid w:val="00435F41"/>
    <w:rsid w:val="004445B7"/>
    <w:rsid w:val="00447961"/>
    <w:rsid w:val="00450D88"/>
    <w:rsid w:val="004667E1"/>
    <w:rsid w:val="00475571"/>
    <w:rsid w:val="00477F8A"/>
    <w:rsid w:val="0048063E"/>
    <w:rsid w:val="004821E8"/>
    <w:rsid w:val="00497A7B"/>
    <w:rsid w:val="004A299C"/>
    <w:rsid w:val="004B3A21"/>
    <w:rsid w:val="004B4254"/>
    <w:rsid w:val="004C64DA"/>
    <w:rsid w:val="004E6892"/>
    <w:rsid w:val="005129B8"/>
    <w:rsid w:val="00532797"/>
    <w:rsid w:val="005528BA"/>
    <w:rsid w:val="00556D22"/>
    <w:rsid w:val="00557EDC"/>
    <w:rsid w:val="00560858"/>
    <w:rsid w:val="005776D2"/>
    <w:rsid w:val="005C62EA"/>
    <w:rsid w:val="005F140A"/>
    <w:rsid w:val="005F60F7"/>
    <w:rsid w:val="00603F36"/>
    <w:rsid w:val="00632284"/>
    <w:rsid w:val="00657B4B"/>
    <w:rsid w:val="0066126C"/>
    <w:rsid w:val="006705C1"/>
    <w:rsid w:val="00691A21"/>
    <w:rsid w:val="006B322B"/>
    <w:rsid w:val="006F2AB9"/>
    <w:rsid w:val="006F5E08"/>
    <w:rsid w:val="0070378B"/>
    <w:rsid w:val="00736FB3"/>
    <w:rsid w:val="00753EB8"/>
    <w:rsid w:val="007759E9"/>
    <w:rsid w:val="0079425B"/>
    <w:rsid w:val="007A7351"/>
    <w:rsid w:val="007B1152"/>
    <w:rsid w:val="007D1E74"/>
    <w:rsid w:val="007F247D"/>
    <w:rsid w:val="007F4EDC"/>
    <w:rsid w:val="008432AF"/>
    <w:rsid w:val="008472EC"/>
    <w:rsid w:val="00850DFB"/>
    <w:rsid w:val="00852F26"/>
    <w:rsid w:val="008673A4"/>
    <w:rsid w:val="00873A28"/>
    <w:rsid w:val="00881627"/>
    <w:rsid w:val="008A1C11"/>
    <w:rsid w:val="008E59D0"/>
    <w:rsid w:val="008F020F"/>
    <w:rsid w:val="008F22DA"/>
    <w:rsid w:val="00902411"/>
    <w:rsid w:val="00905AA0"/>
    <w:rsid w:val="00921037"/>
    <w:rsid w:val="00952AF2"/>
    <w:rsid w:val="00957A0F"/>
    <w:rsid w:val="009828A1"/>
    <w:rsid w:val="009937B1"/>
    <w:rsid w:val="009C329D"/>
    <w:rsid w:val="009F36E7"/>
    <w:rsid w:val="009F7631"/>
    <w:rsid w:val="00A36BF9"/>
    <w:rsid w:val="00A631C8"/>
    <w:rsid w:val="00A91F19"/>
    <w:rsid w:val="00A93369"/>
    <w:rsid w:val="00AA1F71"/>
    <w:rsid w:val="00AD6CC6"/>
    <w:rsid w:val="00AE36E7"/>
    <w:rsid w:val="00B10EE4"/>
    <w:rsid w:val="00B259DE"/>
    <w:rsid w:val="00B3119C"/>
    <w:rsid w:val="00B401AB"/>
    <w:rsid w:val="00B53929"/>
    <w:rsid w:val="00B57599"/>
    <w:rsid w:val="00B66420"/>
    <w:rsid w:val="00B7359C"/>
    <w:rsid w:val="00B75E83"/>
    <w:rsid w:val="00B840F1"/>
    <w:rsid w:val="00B850A7"/>
    <w:rsid w:val="00B95169"/>
    <w:rsid w:val="00BA034E"/>
    <w:rsid w:val="00BA6D89"/>
    <w:rsid w:val="00BD49B3"/>
    <w:rsid w:val="00BE04B3"/>
    <w:rsid w:val="00BE5AB2"/>
    <w:rsid w:val="00BF0434"/>
    <w:rsid w:val="00BF1ECA"/>
    <w:rsid w:val="00C01D74"/>
    <w:rsid w:val="00C05E74"/>
    <w:rsid w:val="00C4060F"/>
    <w:rsid w:val="00C67267"/>
    <w:rsid w:val="00C81E1B"/>
    <w:rsid w:val="00C82D98"/>
    <w:rsid w:val="00C83184"/>
    <w:rsid w:val="00C9018C"/>
    <w:rsid w:val="00C907FD"/>
    <w:rsid w:val="00CA6578"/>
    <w:rsid w:val="00CB0D3D"/>
    <w:rsid w:val="00CD5CD1"/>
    <w:rsid w:val="00D144E7"/>
    <w:rsid w:val="00D1692A"/>
    <w:rsid w:val="00D27219"/>
    <w:rsid w:val="00D77843"/>
    <w:rsid w:val="00D96E67"/>
    <w:rsid w:val="00DA17E4"/>
    <w:rsid w:val="00DB6C06"/>
    <w:rsid w:val="00DC5560"/>
    <w:rsid w:val="00DE1B81"/>
    <w:rsid w:val="00DE5B00"/>
    <w:rsid w:val="00DF5EE2"/>
    <w:rsid w:val="00E108A7"/>
    <w:rsid w:val="00E170B6"/>
    <w:rsid w:val="00E25025"/>
    <w:rsid w:val="00E70C1A"/>
    <w:rsid w:val="00E760A2"/>
    <w:rsid w:val="00E84782"/>
    <w:rsid w:val="00E95F16"/>
    <w:rsid w:val="00E96C3C"/>
    <w:rsid w:val="00EE2B48"/>
    <w:rsid w:val="00EF5DAF"/>
    <w:rsid w:val="00F112B6"/>
    <w:rsid w:val="00F1560B"/>
    <w:rsid w:val="00F216F5"/>
    <w:rsid w:val="00F255A4"/>
    <w:rsid w:val="00F46FA8"/>
    <w:rsid w:val="00F61F56"/>
    <w:rsid w:val="00F76849"/>
    <w:rsid w:val="00F770C2"/>
    <w:rsid w:val="00F9272F"/>
    <w:rsid w:val="00FD73D0"/>
    <w:rsid w:val="00FE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C1D5"/>
  <w15:chartTrackingRefBased/>
  <w15:docId w15:val="{7D41D991-C0D7-3F47-A458-077BACEF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359C"/>
  </w:style>
  <w:style w:type="paragraph" w:styleId="NormalWeb">
    <w:name w:val="Normal (Web)"/>
    <w:basedOn w:val="Normal"/>
    <w:uiPriority w:val="99"/>
    <w:semiHidden/>
    <w:unhideWhenUsed/>
    <w:rsid w:val="00F770C2"/>
    <w:rPr>
      <w:rFonts w:ascii="Times New Roman" w:hAnsi="Times New Roman" w:cs="Times New Roman"/>
    </w:rPr>
  </w:style>
  <w:style w:type="paragraph" w:styleId="BalloonText">
    <w:name w:val="Balloon Text"/>
    <w:basedOn w:val="Normal"/>
    <w:link w:val="BalloonTextChar"/>
    <w:uiPriority w:val="99"/>
    <w:semiHidden/>
    <w:unhideWhenUsed/>
    <w:rsid w:val="00AE36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36E7"/>
    <w:rPr>
      <w:rFonts w:ascii="Times New Roman" w:hAnsi="Times New Roman" w:cs="Times New Roman"/>
      <w:sz w:val="18"/>
      <w:szCs w:val="18"/>
    </w:rPr>
  </w:style>
  <w:style w:type="character" w:styleId="PlaceholderText">
    <w:name w:val="Placeholder Text"/>
    <w:basedOn w:val="DefaultParagraphFont"/>
    <w:uiPriority w:val="99"/>
    <w:semiHidden/>
    <w:rsid w:val="00F9272F"/>
    <w:rPr>
      <w:color w:val="808080"/>
    </w:rPr>
  </w:style>
  <w:style w:type="character" w:styleId="CommentReference">
    <w:name w:val="annotation reference"/>
    <w:basedOn w:val="DefaultParagraphFont"/>
    <w:uiPriority w:val="99"/>
    <w:semiHidden/>
    <w:unhideWhenUsed/>
    <w:rsid w:val="00321AEB"/>
    <w:rPr>
      <w:sz w:val="16"/>
      <w:szCs w:val="16"/>
    </w:rPr>
  </w:style>
  <w:style w:type="paragraph" w:styleId="CommentText">
    <w:name w:val="annotation text"/>
    <w:basedOn w:val="Normal"/>
    <w:link w:val="CommentTextChar"/>
    <w:uiPriority w:val="99"/>
    <w:semiHidden/>
    <w:unhideWhenUsed/>
    <w:rsid w:val="00321AEB"/>
    <w:rPr>
      <w:sz w:val="20"/>
      <w:szCs w:val="20"/>
    </w:rPr>
  </w:style>
  <w:style w:type="character" w:customStyle="1" w:styleId="CommentTextChar">
    <w:name w:val="Comment Text Char"/>
    <w:basedOn w:val="DefaultParagraphFont"/>
    <w:link w:val="CommentText"/>
    <w:uiPriority w:val="99"/>
    <w:semiHidden/>
    <w:rsid w:val="00321AEB"/>
    <w:rPr>
      <w:sz w:val="20"/>
      <w:szCs w:val="20"/>
    </w:rPr>
  </w:style>
  <w:style w:type="paragraph" w:styleId="CommentSubject">
    <w:name w:val="annotation subject"/>
    <w:basedOn w:val="CommentText"/>
    <w:next w:val="CommentText"/>
    <w:link w:val="CommentSubjectChar"/>
    <w:uiPriority w:val="99"/>
    <w:semiHidden/>
    <w:unhideWhenUsed/>
    <w:rsid w:val="00321AEB"/>
    <w:rPr>
      <w:b/>
      <w:bCs/>
    </w:rPr>
  </w:style>
  <w:style w:type="character" w:customStyle="1" w:styleId="CommentSubjectChar">
    <w:name w:val="Comment Subject Char"/>
    <w:basedOn w:val="CommentTextChar"/>
    <w:link w:val="CommentSubject"/>
    <w:uiPriority w:val="99"/>
    <w:semiHidden/>
    <w:rsid w:val="00321AEB"/>
    <w:rPr>
      <w:b/>
      <w:bCs/>
      <w:sz w:val="20"/>
      <w:szCs w:val="20"/>
    </w:rPr>
  </w:style>
  <w:style w:type="paragraph" w:styleId="Revision">
    <w:name w:val="Revision"/>
    <w:hidden/>
    <w:uiPriority w:val="99"/>
    <w:semiHidden/>
    <w:rsid w:val="00246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7313">
      <w:bodyDiv w:val="1"/>
      <w:marLeft w:val="0"/>
      <w:marRight w:val="0"/>
      <w:marTop w:val="0"/>
      <w:marBottom w:val="0"/>
      <w:divBdr>
        <w:top w:val="none" w:sz="0" w:space="0" w:color="auto"/>
        <w:left w:val="none" w:sz="0" w:space="0" w:color="auto"/>
        <w:bottom w:val="none" w:sz="0" w:space="0" w:color="auto"/>
        <w:right w:val="none" w:sz="0" w:space="0" w:color="auto"/>
      </w:divBdr>
    </w:div>
    <w:div w:id="898830442">
      <w:bodyDiv w:val="1"/>
      <w:marLeft w:val="0"/>
      <w:marRight w:val="0"/>
      <w:marTop w:val="0"/>
      <w:marBottom w:val="0"/>
      <w:divBdr>
        <w:top w:val="none" w:sz="0" w:space="0" w:color="auto"/>
        <w:left w:val="none" w:sz="0" w:space="0" w:color="auto"/>
        <w:bottom w:val="none" w:sz="0" w:space="0" w:color="auto"/>
        <w:right w:val="none" w:sz="0" w:space="0" w:color="auto"/>
      </w:divBdr>
    </w:div>
    <w:div w:id="967904041">
      <w:bodyDiv w:val="1"/>
      <w:marLeft w:val="0"/>
      <w:marRight w:val="0"/>
      <w:marTop w:val="0"/>
      <w:marBottom w:val="0"/>
      <w:divBdr>
        <w:top w:val="none" w:sz="0" w:space="0" w:color="auto"/>
        <w:left w:val="none" w:sz="0" w:space="0" w:color="auto"/>
        <w:bottom w:val="none" w:sz="0" w:space="0" w:color="auto"/>
        <w:right w:val="none" w:sz="0" w:space="0" w:color="auto"/>
      </w:divBdr>
      <w:divsChild>
        <w:div w:id="1258904414">
          <w:marLeft w:val="0"/>
          <w:marRight w:val="0"/>
          <w:marTop w:val="0"/>
          <w:marBottom w:val="0"/>
          <w:divBdr>
            <w:top w:val="none" w:sz="0" w:space="0" w:color="auto"/>
            <w:left w:val="none" w:sz="0" w:space="0" w:color="auto"/>
            <w:bottom w:val="none" w:sz="0" w:space="0" w:color="auto"/>
            <w:right w:val="none" w:sz="0" w:space="0" w:color="auto"/>
          </w:divBdr>
          <w:divsChild>
            <w:div w:id="42025437">
              <w:marLeft w:val="0"/>
              <w:marRight w:val="0"/>
              <w:marTop w:val="0"/>
              <w:marBottom w:val="0"/>
              <w:divBdr>
                <w:top w:val="none" w:sz="0" w:space="0" w:color="auto"/>
                <w:left w:val="none" w:sz="0" w:space="0" w:color="auto"/>
                <w:bottom w:val="none" w:sz="0" w:space="0" w:color="auto"/>
                <w:right w:val="none" w:sz="0" w:space="0" w:color="auto"/>
              </w:divBdr>
              <w:divsChild>
                <w:div w:id="1161773598">
                  <w:marLeft w:val="0"/>
                  <w:marRight w:val="0"/>
                  <w:marTop w:val="0"/>
                  <w:marBottom w:val="0"/>
                  <w:divBdr>
                    <w:top w:val="none" w:sz="0" w:space="0" w:color="auto"/>
                    <w:left w:val="none" w:sz="0" w:space="0" w:color="auto"/>
                    <w:bottom w:val="none" w:sz="0" w:space="0" w:color="auto"/>
                    <w:right w:val="none" w:sz="0" w:space="0" w:color="auto"/>
                  </w:divBdr>
                  <w:divsChild>
                    <w:div w:id="9063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52515">
      <w:bodyDiv w:val="1"/>
      <w:marLeft w:val="0"/>
      <w:marRight w:val="0"/>
      <w:marTop w:val="0"/>
      <w:marBottom w:val="0"/>
      <w:divBdr>
        <w:top w:val="none" w:sz="0" w:space="0" w:color="auto"/>
        <w:left w:val="none" w:sz="0" w:space="0" w:color="auto"/>
        <w:bottom w:val="none" w:sz="0" w:space="0" w:color="auto"/>
        <w:right w:val="none" w:sz="0" w:space="0" w:color="auto"/>
      </w:divBdr>
    </w:div>
    <w:div w:id="1365791728">
      <w:bodyDiv w:val="1"/>
      <w:marLeft w:val="0"/>
      <w:marRight w:val="0"/>
      <w:marTop w:val="0"/>
      <w:marBottom w:val="0"/>
      <w:divBdr>
        <w:top w:val="none" w:sz="0" w:space="0" w:color="auto"/>
        <w:left w:val="none" w:sz="0" w:space="0" w:color="auto"/>
        <w:bottom w:val="none" w:sz="0" w:space="0" w:color="auto"/>
        <w:right w:val="none" w:sz="0" w:space="0" w:color="auto"/>
      </w:divBdr>
    </w:div>
    <w:div w:id="1934630626">
      <w:bodyDiv w:val="1"/>
      <w:marLeft w:val="0"/>
      <w:marRight w:val="0"/>
      <w:marTop w:val="0"/>
      <w:marBottom w:val="0"/>
      <w:divBdr>
        <w:top w:val="none" w:sz="0" w:space="0" w:color="auto"/>
        <w:left w:val="none" w:sz="0" w:space="0" w:color="auto"/>
        <w:bottom w:val="none" w:sz="0" w:space="0" w:color="auto"/>
        <w:right w:val="none" w:sz="0" w:space="0" w:color="auto"/>
      </w:divBdr>
      <w:divsChild>
        <w:div w:id="996109356">
          <w:marLeft w:val="0"/>
          <w:marRight w:val="0"/>
          <w:marTop w:val="0"/>
          <w:marBottom w:val="0"/>
          <w:divBdr>
            <w:top w:val="none" w:sz="0" w:space="0" w:color="auto"/>
            <w:left w:val="none" w:sz="0" w:space="0" w:color="auto"/>
            <w:bottom w:val="none" w:sz="0" w:space="0" w:color="auto"/>
            <w:right w:val="none" w:sz="0" w:space="0" w:color="auto"/>
          </w:divBdr>
          <w:divsChild>
            <w:div w:id="2043675780">
              <w:marLeft w:val="0"/>
              <w:marRight w:val="0"/>
              <w:marTop w:val="0"/>
              <w:marBottom w:val="0"/>
              <w:divBdr>
                <w:top w:val="none" w:sz="0" w:space="0" w:color="auto"/>
                <w:left w:val="none" w:sz="0" w:space="0" w:color="auto"/>
                <w:bottom w:val="none" w:sz="0" w:space="0" w:color="auto"/>
                <w:right w:val="none" w:sz="0" w:space="0" w:color="auto"/>
              </w:divBdr>
              <w:divsChild>
                <w:div w:id="1053236753">
                  <w:marLeft w:val="0"/>
                  <w:marRight w:val="0"/>
                  <w:marTop w:val="0"/>
                  <w:marBottom w:val="0"/>
                  <w:divBdr>
                    <w:top w:val="none" w:sz="0" w:space="0" w:color="auto"/>
                    <w:left w:val="none" w:sz="0" w:space="0" w:color="auto"/>
                    <w:bottom w:val="none" w:sz="0" w:space="0" w:color="auto"/>
                    <w:right w:val="none" w:sz="0" w:space="0" w:color="auto"/>
                  </w:divBdr>
                  <w:divsChild>
                    <w:div w:id="3523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4633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2019-04-08T22:16:00Z</dcterms:created>
  <dcterms:modified xsi:type="dcterms:W3CDTF">2019-04-08T22:16:00Z</dcterms:modified>
</cp:coreProperties>
</file>